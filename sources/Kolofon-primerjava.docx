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06008" w14:textId="580E5A0D" w:rsidR="006452E4" w:rsidRPr="00072C4C" w:rsidRDefault="00D376B3" w:rsidP="007765F4">
      <w:pPr>
        <w:tabs>
          <w:tab w:val="left" w:pos="3463"/>
        </w:tabs>
        <w:spacing w:line="240" w:lineRule="auto"/>
      </w:pPr>
      <w:bookmarkStart w:id="0" w:name="_GoBack"/>
      <w:bookmarkEnd w:id="0"/>
      <w:r w:rsidRPr="00072C4C">
        <w:t>KOLOFON</w:t>
      </w:r>
    </w:p>
    <w:p w14:paraId="41AF1B36" w14:textId="77777777" w:rsidR="0028641E" w:rsidRPr="00072C4C" w:rsidRDefault="0028641E" w:rsidP="007765F4">
      <w:pPr>
        <w:tabs>
          <w:tab w:val="left" w:pos="3463"/>
        </w:tabs>
        <w:spacing w:line="240" w:lineRule="auto"/>
        <w:rPr>
          <w:b/>
          <w:bCs/>
        </w:rPr>
      </w:pPr>
    </w:p>
    <w:p w14:paraId="078A9EBE" w14:textId="21C5F0AF" w:rsidR="00DB11A7" w:rsidRPr="00072C4C" w:rsidRDefault="0028641E" w:rsidP="007765F4">
      <w:pPr>
        <w:tabs>
          <w:tab w:val="left" w:pos="3463"/>
        </w:tabs>
        <w:spacing w:line="240" w:lineRule="auto"/>
      </w:pPr>
      <w:r w:rsidRPr="00072C4C">
        <w:rPr>
          <w:b/>
          <w:bCs/>
        </w:rPr>
        <w:t>Nastajanje Ustave Republike Slovenije 1990–1991</w:t>
      </w:r>
    </w:p>
    <w:p w14:paraId="38F0F77E" w14:textId="75B3B28E" w:rsidR="00DB11A7" w:rsidRPr="00072C4C" w:rsidRDefault="00DB11A7" w:rsidP="007765F4">
      <w:pPr>
        <w:tabs>
          <w:tab w:val="left" w:pos="3463"/>
        </w:tabs>
        <w:spacing w:line="240" w:lineRule="auto"/>
        <w:rPr>
          <w:b/>
          <w:bCs/>
        </w:rPr>
      </w:pPr>
      <w:r w:rsidRPr="00072C4C">
        <w:rPr>
          <w:b/>
          <w:bCs/>
        </w:rPr>
        <w:t>Digitalizirana kronološka zbirk</w:t>
      </w:r>
      <w:r w:rsidR="00A142ED" w:rsidRPr="00072C4C">
        <w:rPr>
          <w:b/>
          <w:bCs/>
        </w:rPr>
        <w:t>a</w:t>
      </w:r>
      <w:r w:rsidRPr="00072C4C">
        <w:rPr>
          <w:b/>
          <w:bCs/>
        </w:rPr>
        <w:t xml:space="preserve"> gradiv</w:t>
      </w:r>
    </w:p>
    <w:p w14:paraId="05006E6A" w14:textId="60F31FF6" w:rsidR="006452E4" w:rsidRPr="00072C4C" w:rsidRDefault="00DB11A7" w:rsidP="007765F4">
      <w:pPr>
        <w:tabs>
          <w:tab w:val="left" w:pos="3463"/>
        </w:tabs>
        <w:spacing w:line="240" w:lineRule="auto"/>
        <w:rPr>
          <w:b/>
          <w:bCs/>
        </w:rPr>
      </w:pPr>
      <w:r w:rsidRPr="00072C4C">
        <w:rPr>
          <w:b/>
          <w:bCs/>
        </w:rPr>
        <w:t>www.nastajanje-ustave.si</w:t>
      </w:r>
    </w:p>
    <w:p w14:paraId="2C876324" w14:textId="77777777" w:rsidR="00DB11A7" w:rsidRPr="00072C4C" w:rsidRDefault="00DB11A7" w:rsidP="007765F4">
      <w:pPr>
        <w:tabs>
          <w:tab w:val="left" w:pos="3463"/>
        </w:tabs>
        <w:spacing w:line="240" w:lineRule="auto"/>
      </w:pPr>
    </w:p>
    <w:p w14:paraId="4935C237" w14:textId="56D05987" w:rsidR="007765F4" w:rsidRPr="00072C4C" w:rsidRDefault="00E93005" w:rsidP="007765F4">
      <w:pPr>
        <w:tabs>
          <w:tab w:val="left" w:pos="3463"/>
        </w:tabs>
        <w:spacing w:line="240" w:lineRule="auto"/>
      </w:pPr>
      <w:r w:rsidRPr="00072C4C">
        <w:t>Ob 30. obletnici razglasitve ustave Republike Slovenije (23. 12. 1991</w:t>
      </w:r>
      <w:r w:rsidR="0028641E" w:rsidRPr="00072C4C">
        <w:t>–23. 12. 2021</w:t>
      </w:r>
      <w:r w:rsidRPr="00072C4C">
        <w:t>) je s</w:t>
      </w:r>
      <w:r w:rsidR="006452E4" w:rsidRPr="00072C4C">
        <w:t>pletno stran www.nastajanje-ustave.si z d</w:t>
      </w:r>
      <w:r w:rsidR="007765F4" w:rsidRPr="00072C4C">
        <w:t>igitaliziran</w:t>
      </w:r>
      <w:r w:rsidR="00AE4476" w:rsidRPr="00072C4C">
        <w:t>o</w:t>
      </w:r>
      <w:r w:rsidR="007765F4" w:rsidRPr="00072C4C">
        <w:t xml:space="preserve"> </w:t>
      </w:r>
      <w:r w:rsidR="006452E4" w:rsidRPr="00072C4C">
        <w:t xml:space="preserve">kronološko </w:t>
      </w:r>
      <w:r w:rsidR="007765F4" w:rsidRPr="00072C4C">
        <w:t>zbirk</w:t>
      </w:r>
      <w:r w:rsidR="00AE4476" w:rsidRPr="00072C4C">
        <w:t>o</w:t>
      </w:r>
      <w:r w:rsidR="007765F4" w:rsidRPr="00072C4C">
        <w:t xml:space="preserve"> gradiv</w:t>
      </w:r>
      <w:r w:rsidR="0076410A" w:rsidRPr="00072C4C">
        <w:t>:</w:t>
      </w:r>
      <w:r w:rsidR="007765F4" w:rsidRPr="00072C4C">
        <w:t xml:space="preserve"> Nastajanje Ustave Republike Slovenije 1990–1991</w:t>
      </w:r>
      <w:r w:rsidR="00AE4476" w:rsidRPr="00072C4C">
        <w:t xml:space="preserve"> zasnoval in pripravil u</w:t>
      </w:r>
      <w:r w:rsidR="007765F4" w:rsidRPr="00072C4C">
        <w:t>redniški odbor: dr. Miro Cerar</w:t>
      </w:r>
      <w:r w:rsidR="00F81A00" w:rsidRPr="00072C4C">
        <w:t xml:space="preserve"> (</w:t>
      </w:r>
      <w:r w:rsidRPr="00072C4C">
        <w:t>Pravna fakulteta Univerze v Ljubljani</w:t>
      </w:r>
      <w:r w:rsidR="00F81A00" w:rsidRPr="00072C4C">
        <w:t>)</w:t>
      </w:r>
      <w:r w:rsidR="007765F4" w:rsidRPr="00072C4C">
        <w:t>, Gordana Černe</w:t>
      </w:r>
      <w:r w:rsidRPr="00072C4C">
        <w:t xml:space="preserve"> (Državni zbor)</w:t>
      </w:r>
      <w:r w:rsidR="007765F4" w:rsidRPr="00072C4C">
        <w:t>, dr. Jure Gašparič</w:t>
      </w:r>
      <w:r w:rsidRPr="00072C4C">
        <w:t xml:space="preserve"> (Inštitut za novejšo zgodovino)</w:t>
      </w:r>
      <w:r w:rsidR="007765F4" w:rsidRPr="00072C4C">
        <w:t>, Urška Mohar</w:t>
      </w:r>
      <w:r w:rsidRPr="00072C4C">
        <w:t xml:space="preserve"> (Državni zbor)</w:t>
      </w:r>
      <w:r w:rsidR="007765F4" w:rsidRPr="00072C4C">
        <w:t>, dr.</w:t>
      </w:r>
      <w:r w:rsidRPr="00072C4C">
        <w:t> </w:t>
      </w:r>
      <w:r w:rsidR="007765F4" w:rsidRPr="00072C4C">
        <w:t>Andrej Pančur</w:t>
      </w:r>
      <w:r w:rsidRPr="00072C4C">
        <w:t xml:space="preserve"> (Inštitut za novejšo zgodovino)</w:t>
      </w:r>
      <w:r w:rsidR="007765F4" w:rsidRPr="00072C4C">
        <w:t>, mag. Borut Peršolja</w:t>
      </w:r>
      <w:r w:rsidR="00F81A00" w:rsidRPr="00072C4C">
        <w:t xml:space="preserve"> (</w:t>
      </w:r>
      <w:r w:rsidRPr="00072C4C">
        <w:t>Državni zbor</w:t>
      </w:r>
      <w:r w:rsidR="00F81A00" w:rsidRPr="00072C4C">
        <w:t xml:space="preserve">) </w:t>
      </w:r>
      <w:r w:rsidR="00AE4476" w:rsidRPr="00072C4C">
        <w:t xml:space="preserve">in </w:t>
      </w:r>
      <w:r w:rsidR="007765F4" w:rsidRPr="00072C4C">
        <w:t>dr. Jure Spruk</w:t>
      </w:r>
      <w:r w:rsidR="00AE4476" w:rsidRPr="00072C4C">
        <w:t>.</w:t>
      </w:r>
      <w:ins w:id="1" w:author="Borut Peršolja" w:date="2021-12-22T19:46:00Z">
        <w:r w:rsidR="00926ADB">
          <w:t xml:space="preserve"> (</w:t>
        </w:r>
        <w:r w:rsidR="00926ADB" w:rsidRPr="00926ADB">
          <w:rPr>
            <w:i/>
            <w:iCs/>
          </w:rPr>
          <w:t>Opomba</w:t>
        </w:r>
        <w:r w:rsidR="00926ADB">
          <w:t>: Zbirka je trenutno še v delu in se bo nekaj časa še dopolnjevala.)</w:t>
        </w:r>
      </w:ins>
    </w:p>
    <w:p w14:paraId="173A515D" w14:textId="06135872" w:rsidR="006452E4" w:rsidRPr="00072C4C" w:rsidRDefault="006452E4" w:rsidP="007765F4">
      <w:pPr>
        <w:tabs>
          <w:tab w:val="left" w:pos="3463"/>
        </w:tabs>
        <w:spacing w:line="240" w:lineRule="auto"/>
      </w:pPr>
    </w:p>
    <w:p w14:paraId="2F34CD1B" w14:textId="05D32E19" w:rsidR="00B929F1" w:rsidRPr="00072C4C" w:rsidRDefault="00B929F1" w:rsidP="007765F4">
      <w:pPr>
        <w:tabs>
          <w:tab w:val="left" w:pos="3463"/>
        </w:tabs>
        <w:spacing w:line="240" w:lineRule="auto"/>
      </w:pPr>
      <w:r w:rsidRPr="00072C4C">
        <w:t>Vodji projekta: dr. Miro Cerar</w:t>
      </w:r>
      <w:del w:id="2" w:author="Borut Peršolja" w:date="2021-12-22T19:46:00Z">
        <w:r w:rsidRPr="00072C4C">
          <w:delText>,</w:delText>
        </w:r>
      </w:del>
      <w:ins w:id="3" w:author="Borut Peršolja" w:date="2021-12-22T19:46:00Z">
        <w:r w:rsidR="00926ADB">
          <w:t xml:space="preserve"> (strokovni vodja)</w:t>
        </w:r>
        <w:r w:rsidRPr="00072C4C">
          <w:t>,</w:t>
        </w:r>
      </w:ins>
      <w:r w:rsidRPr="00072C4C">
        <w:t xml:space="preserve"> mag. Borut Peršolja</w:t>
      </w:r>
    </w:p>
    <w:p w14:paraId="6D99C011" w14:textId="77777777" w:rsidR="00B929F1" w:rsidRPr="00072C4C" w:rsidRDefault="00B929F1" w:rsidP="007765F4">
      <w:pPr>
        <w:tabs>
          <w:tab w:val="left" w:pos="3463"/>
        </w:tabs>
        <w:spacing w:line="240" w:lineRule="auto"/>
      </w:pPr>
    </w:p>
    <w:p w14:paraId="20F172FF" w14:textId="26A468E4" w:rsidR="006452E4" w:rsidRPr="00072C4C" w:rsidRDefault="006452E4" w:rsidP="007765F4">
      <w:pPr>
        <w:tabs>
          <w:tab w:val="left" w:pos="3463"/>
        </w:tabs>
        <w:spacing w:line="240" w:lineRule="auto"/>
      </w:pPr>
      <w:r w:rsidRPr="00072C4C">
        <w:t>Odgovorna oseba: mag. Borut Peršolja</w:t>
      </w:r>
    </w:p>
    <w:p w14:paraId="2E68A561" w14:textId="77777777" w:rsidR="007765F4" w:rsidRPr="00072C4C" w:rsidRDefault="007765F4" w:rsidP="007765F4">
      <w:pPr>
        <w:tabs>
          <w:tab w:val="left" w:pos="3463"/>
        </w:tabs>
        <w:spacing w:line="240" w:lineRule="auto"/>
      </w:pPr>
    </w:p>
    <w:p w14:paraId="7F9D3534" w14:textId="3AD04D67" w:rsidR="007765F4" w:rsidRPr="00072C4C" w:rsidRDefault="007765F4" w:rsidP="007765F4">
      <w:pPr>
        <w:tabs>
          <w:tab w:val="left" w:pos="3463"/>
        </w:tabs>
        <w:spacing w:line="240" w:lineRule="auto"/>
        <w:rPr>
          <w:rFonts w:cs="Arial"/>
        </w:rPr>
      </w:pPr>
      <w:r w:rsidRPr="00072C4C">
        <w:rPr>
          <w:rFonts w:cs="Arial"/>
        </w:rPr>
        <w:t>Avtorji</w:t>
      </w:r>
      <w:r w:rsidR="00AE4476" w:rsidRPr="00072C4C">
        <w:rPr>
          <w:rFonts w:cs="Arial"/>
        </w:rPr>
        <w:t xml:space="preserve"> besedil</w:t>
      </w:r>
      <w:r w:rsidRPr="00072C4C">
        <w:rPr>
          <w:rFonts w:cs="Arial"/>
        </w:rPr>
        <w:t>: dr. Miro Cerar</w:t>
      </w:r>
      <w:r w:rsidR="00F81A00" w:rsidRPr="00072C4C">
        <w:rPr>
          <w:rFonts w:cs="Arial"/>
        </w:rPr>
        <w:t xml:space="preserve"> (</w:t>
      </w:r>
      <w:r w:rsidR="006F1111" w:rsidRPr="00072C4C">
        <w:rPr>
          <w:rFonts w:cs="Arial"/>
        </w:rPr>
        <w:t>Kronologija</w:t>
      </w:r>
      <w:del w:id="4" w:author="Borut Peršolja" w:date="2021-12-22T19:46:00Z">
        <w:r w:rsidR="006F1111" w:rsidRPr="00072C4C">
          <w:rPr>
            <w:rFonts w:cs="Arial"/>
          </w:rPr>
          <w:delText xml:space="preserve">, </w:delText>
        </w:r>
        <w:r w:rsidR="00FA4D54" w:rsidRPr="00072C4C">
          <w:rPr>
            <w:rFonts w:cs="Arial"/>
          </w:rPr>
          <w:delText xml:space="preserve">Ustavna diskontinuiteta, skupščinski sistem, mejniki v procesu nastajanja ustave in priznanje Slovenije, </w:delText>
        </w:r>
        <w:r w:rsidR="00F81A00" w:rsidRPr="00072C4C">
          <w:rPr>
            <w:rFonts w:cs="Arial"/>
          </w:rPr>
          <w:delText>Nastajanje ustave Republike Slovenije,</w:delText>
        </w:r>
      </w:del>
      <w:ins w:id="5" w:author="Borut Peršolja" w:date="2021-12-22T19:46:00Z">
        <w:r w:rsidR="00926ADB">
          <w:rPr>
            <w:rFonts w:cs="Arial"/>
          </w:rPr>
          <w:t>*;</w:t>
        </w:r>
      </w:ins>
      <w:r w:rsidR="00926ADB" w:rsidRPr="00926ADB">
        <w:rPr>
          <w:rFonts w:cs="Arial"/>
        </w:rPr>
        <w:t xml:space="preserve"> </w:t>
      </w:r>
      <w:r w:rsidR="00926ADB" w:rsidRPr="00072C4C">
        <w:rPr>
          <w:rFonts w:cs="Arial"/>
        </w:rPr>
        <w:t>Pojem ustave in obči razvoj ustavnosti</w:t>
      </w:r>
      <w:del w:id="6" w:author="Borut Peršolja" w:date="2021-12-22T19:46:00Z">
        <w:r w:rsidR="00F81A00" w:rsidRPr="00072C4C">
          <w:rPr>
            <w:rFonts w:cs="Arial"/>
          </w:rPr>
          <w:delText>,</w:delText>
        </w:r>
      </w:del>
      <w:ins w:id="7" w:author="Borut Peršolja" w:date="2021-12-22T19:46:00Z">
        <w:r w:rsidR="00926ADB">
          <w:rPr>
            <w:rFonts w:cs="Arial"/>
          </w:rPr>
          <w:t>;</w:t>
        </w:r>
      </w:ins>
      <w:r w:rsidR="00926ADB">
        <w:rPr>
          <w:rFonts w:cs="Arial"/>
        </w:rPr>
        <w:t xml:space="preserve"> </w:t>
      </w:r>
      <w:r w:rsidR="00926ADB" w:rsidRPr="00072C4C">
        <w:rPr>
          <w:rFonts w:cs="Arial"/>
        </w:rPr>
        <w:t>Temeljna izhodišča, viri in cilji ustavne ureditve Republike Slovenije</w:t>
      </w:r>
      <w:del w:id="8" w:author="Borut Peršolja" w:date="2021-12-22T19:46:00Z">
        <w:r w:rsidR="00F81A00" w:rsidRPr="00072C4C">
          <w:rPr>
            <w:rFonts w:cs="Arial"/>
          </w:rPr>
          <w:delText>,</w:delText>
        </w:r>
      </w:del>
      <w:ins w:id="9" w:author="Borut Peršolja" w:date="2021-12-22T19:46:00Z">
        <w:r w:rsidR="00926ADB">
          <w:rPr>
            <w:rFonts w:cs="Arial"/>
          </w:rPr>
          <w:t>;</w:t>
        </w:r>
      </w:ins>
      <w:r w:rsidR="00926ADB">
        <w:rPr>
          <w:rFonts w:cs="Arial"/>
        </w:rPr>
        <w:t xml:space="preserve"> </w:t>
      </w:r>
      <w:r w:rsidR="00926ADB" w:rsidRPr="00072C4C">
        <w:rPr>
          <w:rFonts w:cs="Arial"/>
        </w:rPr>
        <w:t>Ustavna razprava</w:t>
      </w:r>
      <w:del w:id="10" w:author="Borut Peršolja" w:date="2021-12-22T19:46:00Z">
        <w:r w:rsidR="00F81A00" w:rsidRPr="00072C4C">
          <w:rPr>
            <w:rFonts w:cs="Arial"/>
          </w:rPr>
          <w:delText>,</w:delText>
        </w:r>
      </w:del>
      <w:ins w:id="11" w:author="Borut Peršolja" w:date="2021-12-22T19:46:00Z">
        <w:r w:rsidR="00926ADB">
          <w:rPr>
            <w:rFonts w:cs="Arial"/>
          </w:rPr>
          <w:t xml:space="preserve">; </w:t>
        </w:r>
      </w:ins>
      <w:r w:rsidR="00926ADB">
        <w:rPr>
          <w:rFonts w:cs="Arial"/>
        </w:rPr>
        <w:t xml:space="preserve"> </w:t>
      </w:r>
      <w:r w:rsidR="00926ADB" w:rsidRPr="00072C4C">
        <w:rPr>
          <w:rFonts w:cs="Arial"/>
        </w:rPr>
        <w:t>Ustava Republike Slovenije: preambula in splošne določbe</w:t>
      </w:r>
      <w:del w:id="12" w:author="Borut Peršolja" w:date="2021-12-22T19:46:00Z">
        <w:r w:rsidR="00F81A00" w:rsidRPr="00072C4C">
          <w:rPr>
            <w:rFonts w:cs="Arial"/>
          </w:rPr>
          <w:delText>,</w:delText>
        </w:r>
      </w:del>
      <w:ins w:id="13" w:author="Borut Peršolja" w:date="2021-12-22T19:46:00Z">
        <w:r w:rsidR="00926ADB">
          <w:rPr>
            <w:rFonts w:cs="Arial"/>
          </w:rPr>
          <w:t>;</w:t>
        </w:r>
      </w:ins>
      <w:r w:rsidR="00926ADB" w:rsidRPr="00926ADB">
        <w:rPr>
          <w:rFonts w:cs="Arial"/>
        </w:rPr>
        <w:t xml:space="preserve"> </w:t>
      </w:r>
      <w:r w:rsidR="00926ADB" w:rsidRPr="00072C4C">
        <w:rPr>
          <w:rFonts w:cs="Arial"/>
        </w:rPr>
        <w:t>Ustava Republike Slovenije: človekove pravice in temeljne svoboščine</w:t>
      </w:r>
      <w:del w:id="14" w:author="Borut Peršolja" w:date="2021-12-22T19:46:00Z">
        <w:r w:rsidR="00F81A00" w:rsidRPr="00072C4C">
          <w:rPr>
            <w:rFonts w:cs="Arial"/>
          </w:rPr>
          <w:delText>,</w:delText>
        </w:r>
      </w:del>
      <w:ins w:id="15" w:author="Borut Peršolja" w:date="2021-12-22T19:46:00Z">
        <w:r w:rsidR="00926ADB">
          <w:rPr>
            <w:rFonts w:cs="Arial"/>
          </w:rPr>
          <w:t>;</w:t>
        </w:r>
      </w:ins>
      <w:r w:rsidR="00926ADB">
        <w:rPr>
          <w:rFonts w:cs="Arial"/>
        </w:rPr>
        <w:t xml:space="preserve"> </w:t>
      </w:r>
      <w:r w:rsidR="00926ADB" w:rsidRPr="00072C4C">
        <w:rPr>
          <w:rFonts w:cs="Arial"/>
        </w:rPr>
        <w:t>Ustava Republike Slovenije: gospodarska in socialna razmerj</w:t>
      </w:r>
      <w:r w:rsidR="00926ADB">
        <w:rPr>
          <w:rFonts w:cs="Arial"/>
        </w:rPr>
        <w:t>a</w:t>
      </w:r>
      <w:del w:id="16" w:author="Borut Peršolja" w:date="2021-12-22T19:46:00Z">
        <w:r w:rsidR="00F81A00" w:rsidRPr="00072C4C">
          <w:rPr>
            <w:rFonts w:cs="Arial"/>
          </w:rPr>
          <w:delText xml:space="preserve"> in</w:delText>
        </w:r>
      </w:del>
      <w:ins w:id="17" w:author="Borut Peršolja" w:date="2021-12-22T19:46:00Z">
        <w:r w:rsidR="00926ADB">
          <w:rPr>
            <w:rFonts w:cs="Arial"/>
          </w:rPr>
          <w:t>;</w:t>
        </w:r>
      </w:ins>
      <w:r w:rsidR="00926ADB">
        <w:rPr>
          <w:rFonts w:cs="Arial"/>
        </w:rPr>
        <w:t xml:space="preserve"> </w:t>
      </w:r>
      <w:r w:rsidR="00926ADB" w:rsidRPr="00072C4C">
        <w:rPr>
          <w:rFonts w:cs="Arial"/>
        </w:rPr>
        <w:t>Ustava Republike Slovenije: državna ureditev in lokalna samouprava</w:t>
      </w:r>
      <w:del w:id="18" w:author="Borut Peršolja" w:date="2021-12-22T19:46:00Z">
        <w:r w:rsidR="00F81A00" w:rsidRPr="00072C4C">
          <w:rPr>
            <w:rFonts w:cs="Arial"/>
          </w:rPr>
          <w:delText>)</w:delText>
        </w:r>
        <w:r w:rsidRPr="00072C4C">
          <w:rPr>
            <w:rFonts w:cs="Arial"/>
          </w:rPr>
          <w:delText xml:space="preserve"> </w:delText>
        </w:r>
        <w:r w:rsidR="006F1111" w:rsidRPr="00072C4C">
          <w:rPr>
            <w:rFonts w:cs="Arial"/>
          </w:rPr>
          <w:delText>in</w:delText>
        </w:r>
      </w:del>
      <w:ins w:id="19" w:author="Borut Peršolja" w:date="2021-12-22T19:46:00Z">
        <w:r w:rsidR="00926ADB">
          <w:rPr>
            <w:rFonts w:cs="Arial"/>
          </w:rPr>
          <w:t>;</w:t>
        </w:r>
      </w:ins>
      <w:r w:rsidR="00926ADB">
        <w:rPr>
          <w:rFonts w:cs="Arial"/>
        </w:rPr>
        <w:t xml:space="preserve"> dr.</w:t>
      </w:r>
      <w:del w:id="20" w:author="Borut Peršolja" w:date="2021-12-22T19:46:00Z">
        <w:r w:rsidR="003A7683" w:rsidRPr="00072C4C">
          <w:rPr>
            <w:rFonts w:cs="Arial"/>
          </w:rPr>
          <w:delText> </w:delText>
        </w:r>
      </w:del>
      <w:ins w:id="21" w:author="Borut Peršolja" w:date="2021-12-22T19:46:00Z">
        <w:r w:rsidR="00926ADB">
          <w:rPr>
            <w:rFonts w:cs="Arial"/>
          </w:rPr>
          <w:t xml:space="preserve"> Miro Cerar, dr. </w:t>
        </w:r>
      </w:ins>
      <w:r w:rsidR="00926ADB">
        <w:rPr>
          <w:rFonts w:cs="Arial"/>
        </w:rPr>
        <w:t>Jure Gašparič (</w:t>
      </w:r>
      <w:r w:rsidR="00926ADB" w:rsidRPr="00072C4C">
        <w:rPr>
          <w:rFonts w:cs="Arial"/>
        </w:rPr>
        <w:t>Ustavna diskontinuiteta, skupščinski sistem, mejniki v procesu nastajanja ustave in priznanje Slovenije</w:t>
      </w:r>
      <w:del w:id="22" w:author="Borut Peršolja" w:date="2021-12-22T19:46:00Z">
        <w:r w:rsidR="00D376B3" w:rsidRPr="00072C4C">
          <w:rPr>
            <w:rFonts w:cs="Arial"/>
          </w:rPr>
          <w:delText xml:space="preserve">, </w:delText>
        </w:r>
      </w:del>
      <w:ins w:id="23" w:author="Borut Peršolja" w:date="2021-12-22T19:46:00Z">
        <w:r w:rsidR="00926ADB">
          <w:rPr>
            <w:rFonts w:cs="Arial"/>
          </w:rPr>
          <w:t xml:space="preserve">) </w:t>
        </w:r>
        <w:r w:rsidR="006F1111" w:rsidRPr="00072C4C">
          <w:rPr>
            <w:rFonts w:cs="Arial"/>
          </w:rPr>
          <w:t xml:space="preserve">in </w:t>
        </w:r>
        <w:r w:rsidRPr="00072C4C">
          <w:rPr>
            <w:rFonts w:cs="Arial"/>
          </w:rPr>
          <w:t>dr.</w:t>
        </w:r>
        <w:r w:rsidR="003A7683" w:rsidRPr="00072C4C">
          <w:rPr>
            <w:rFonts w:cs="Arial"/>
          </w:rPr>
          <w:t> </w:t>
        </w:r>
        <w:r w:rsidRPr="00072C4C">
          <w:rPr>
            <w:rFonts w:cs="Arial"/>
          </w:rPr>
          <w:t>Jure Gašparič</w:t>
        </w:r>
        <w:r w:rsidR="00F81A00" w:rsidRPr="00072C4C">
          <w:rPr>
            <w:rFonts w:cs="Arial"/>
          </w:rPr>
          <w:t xml:space="preserve"> (</w:t>
        </w:r>
      </w:ins>
      <w:r w:rsidR="0070759E" w:rsidRPr="00072C4C">
        <w:rPr>
          <w:rFonts w:cs="Arial"/>
          <w:color w:val="000000"/>
        </w:rPr>
        <w:t>Razvoj ustavnosti na Slovenskem 1848</w:t>
      </w:r>
      <w:r w:rsidR="0028641E" w:rsidRPr="00072C4C">
        <w:rPr>
          <w:rFonts w:cs="Arial"/>
          <w:color w:val="000000"/>
        </w:rPr>
        <w:t>–</w:t>
      </w:r>
      <w:r w:rsidR="0070759E" w:rsidRPr="00072C4C">
        <w:rPr>
          <w:rFonts w:cs="Arial"/>
          <w:color w:val="000000"/>
        </w:rPr>
        <w:t>1991</w:t>
      </w:r>
      <w:del w:id="24" w:author="Borut Peršolja" w:date="2021-12-22T19:46:00Z">
        <w:r w:rsidR="00F81A00" w:rsidRPr="00072C4C">
          <w:rPr>
            <w:rFonts w:cs="Arial"/>
          </w:rPr>
          <w:delText>)</w:delText>
        </w:r>
        <w:r w:rsidR="004B333A" w:rsidRPr="00072C4C">
          <w:rPr>
            <w:rFonts w:cs="Arial"/>
          </w:rPr>
          <w:delText>.</w:delText>
        </w:r>
      </w:del>
      <w:ins w:id="25" w:author="Borut Peršolja" w:date="2021-12-22T19:46:00Z">
        <w:r w:rsidR="00926ADB">
          <w:rPr>
            <w:rFonts w:cs="Arial"/>
            <w:color w:val="000000"/>
          </w:rPr>
          <w:t>*</w:t>
        </w:r>
        <w:r w:rsidR="00F81A00" w:rsidRPr="00072C4C">
          <w:rPr>
            <w:rFonts w:cs="Arial"/>
          </w:rPr>
          <w:t>)</w:t>
        </w:r>
        <w:r w:rsidR="004B333A" w:rsidRPr="00072C4C">
          <w:rPr>
            <w:rFonts w:cs="Arial"/>
          </w:rPr>
          <w:t>.</w:t>
        </w:r>
      </w:ins>
      <w:r w:rsidR="000C5E91" w:rsidRPr="00072C4C">
        <w:rPr>
          <w:rFonts w:cs="Arial"/>
        </w:rPr>
        <w:t xml:space="preserve"> Pri nastajanju dveh besedil</w:t>
      </w:r>
      <w:ins w:id="26" w:author="Borut Peršolja" w:date="2021-12-22T19:46:00Z">
        <w:r w:rsidR="000C5E91" w:rsidRPr="00072C4C">
          <w:rPr>
            <w:rFonts w:cs="Arial"/>
          </w:rPr>
          <w:t xml:space="preserve"> </w:t>
        </w:r>
        <w:r w:rsidR="00926ADB">
          <w:rPr>
            <w:rFonts w:cs="Arial"/>
          </w:rPr>
          <w:t>označenih z *</w:t>
        </w:r>
      </w:ins>
      <w:r w:rsidR="00926ADB">
        <w:rPr>
          <w:rFonts w:cs="Arial"/>
        </w:rPr>
        <w:t xml:space="preserve"> </w:t>
      </w:r>
      <w:r w:rsidR="000C5E91" w:rsidRPr="00072C4C">
        <w:rPr>
          <w:rFonts w:cs="Arial"/>
        </w:rPr>
        <w:t>je sodelovala Tjaša Konovšek.</w:t>
      </w:r>
    </w:p>
    <w:p w14:paraId="0BA39DED" w14:textId="1EEE4A64" w:rsidR="00FA4D54" w:rsidRPr="00072C4C" w:rsidRDefault="00FA4D54" w:rsidP="007765F4">
      <w:pPr>
        <w:tabs>
          <w:tab w:val="left" w:pos="3463"/>
        </w:tabs>
        <w:spacing w:line="240" w:lineRule="auto"/>
      </w:pPr>
    </w:p>
    <w:p w14:paraId="062C5DEA" w14:textId="77777777" w:rsidR="0076410A" w:rsidRPr="00072C4C" w:rsidRDefault="0076410A" w:rsidP="0076410A">
      <w:pPr>
        <w:tabs>
          <w:tab w:val="left" w:pos="3463"/>
        </w:tabs>
        <w:spacing w:line="240" w:lineRule="auto"/>
      </w:pPr>
      <w:r w:rsidRPr="00072C4C">
        <w:t>Uporabljeno arhivsko gradivo Državnega zbora:</w:t>
      </w:r>
    </w:p>
    <w:p w14:paraId="525E4F85" w14:textId="3E60A09B" w:rsidR="0076410A" w:rsidRPr="00072C4C" w:rsidRDefault="0076410A" w:rsidP="0076410A">
      <w:pPr>
        <w:tabs>
          <w:tab w:val="left" w:pos="3463"/>
        </w:tabs>
        <w:spacing w:line="240" w:lineRule="auto"/>
      </w:pPr>
      <w:r w:rsidRPr="00072C4C">
        <w:t>Fond Skupščina Republike Slovenije, Zbirka kopij gradiva predanega Državnemu zboru s strani dr. Miroslava Cerarja za namen digitalizacije gradiva povezanega z nastajanjem Ustave Republike Slovenije, Projekt: Nastajanje Ustave Republike Slovenije 1990</w:t>
      </w:r>
      <w:r w:rsidRPr="00072C4C">
        <w:rPr>
          <w:b/>
          <w:bCs/>
        </w:rPr>
        <w:t>–</w:t>
      </w:r>
      <w:r w:rsidRPr="00072C4C">
        <w:t>1991:</w:t>
      </w:r>
    </w:p>
    <w:p w14:paraId="071D7E4E" w14:textId="1BFE4229" w:rsidR="0076410A" w:rsidRPr="00072C4C" w:rsidRDefault="0076410A" w:rsidP="0076410A">
      <w:pPr>
        <w:tabs>
          <w:tab w:val="left" w:pos="3463"/>
        </w:tabs>
        <w:spacing w:line="240" w:lineRule="auto"/>
      </w:pPr>
      <w:r w:rsidRPr="00072C4C">
        <w:t>- Fond Skupščina Republike Slovenije: Seje Komisije za ustavna vprašanja Skupščine Republike Slovenije, številka zadeve 0610-12/ 90-1 do 0610-12/90-51.</w:t>
      </w:r>
    </w:p>
    <w:p w14:paraId="118339C6" w14:textId="043CEF4C" w:rsidR="0076410A" w:rsidRPr="00072C4C" w:rsidRDefault="0076410A" w:rsidP="0076410A">
      <w:pPr>
        <w:tabs>
          <w:tab w:val="left" w:pos="3463"/>
        </w:tabs>
        <w:spacing w:line="240" w:lineRule="auto"/>
      </w:pPr>
      <w:r w:rsidRPr="00072C4C">
        <w:t>- Fond Skupščina Republike Slovenije: Seje Koordinacijske skupine Komisije Skupščine Republike Slovenije za ustavna vprašanja, številka zadeve 0610-120/90.</w:t>
      </w:r>
    </w:p>
    <w:p w14:paraId="724C26AF" w14:textId="30B4E644" w:rsidR="0076410A" w:rsidRPr="00072C4C" w:rsidRDefault="0076410A" w:rsidP="0076410A">
      <w:pPr>
        <w:tabs>
          <w:tab w:val="left" w:pos="3463"/>
        </w:tabs>
        <w:spacing w:line="240" w:lineRule="auto"/>
      </w:pPr>
      <w:r w:rsidRPr="00072C4C">
        <w:t>- Fond Skupščina Republike Slovenije: Seje Skupine za preambulo in splošne določbe Komisije za ustavna vprašanja, številka zadeve 0610-12/90-0.</w:t>
      </w:r>
    </w:p>
    <w:p w14:paraId="6E750BE5" w14:textId="26F28643" w:rsidR="0076410A" w:rsidRPr="00072C4C" w:rsidRDefault="0076410A" w:rsidP="0076410A">
      <w:pPr>
        <w:tabs>
          <w:tab w:val="left" w:pos="3463"/>
        </w:tabs>
        <w:spacing w:line="240" w:lineRule="auto"/>
      </w:pPr>
      <w:r w:rsidRPr="00072C4C">
        <w:t>- Fond Skupščina Republike Slovenije: Seje podskupine za simbole Komisije za ustavna vprašanja Skupščine Republike Slovenije, številka zadeve 0610-12/90-7.</w:t>
      </w:r>
    </w:p>
    <w:p w14:paraId="1B564801" w14:textId="41157DB9" w:rsidR="0076410A" w:rsidRPr="00072C4C" w:rsidRDefault="0076410A" w:rsidP="0076410A">
      <w:pPr>
        <w:tabs>
          <w:tab w:val="left" w:pos="3463"/>
        </w:tabs>
        <w:spacing w:line="240" w:lineRule="auto"/>
      </w:pPr>
      <w:r w:rsidRPr="00072C4C">
        <w:t>- Fond Skupščina Republike Slovenije: Seje skupine za ekonomska in socialna razmerja Komisije za ustavna vprašanja, številka zadeve 0610-12/90-1.</w:t>
      </w:r>
    </w:p>
    <w:p w14:paraId="581512EC" w14:textId="708503B0" w:rsidR="0076410A" w:rsidRPr="00072C4C" w:rsidRDefault="0076410A" w:rsidP="0076410A">
      <w:pPr>
        <w:tabs>
          <w:tab w:val="left" w:pos="3463"/>
        </w:tabs>
        <w:spacing w:line="240" w:lineRule="auto"/>
      </w:pPr>
      <w:r w:rsidRPr="00072C4C">
        <w:t>- Fond Skupščina Republike Slovenije: Seje skupine za lokalno in drugo samoupravo komisije za ustavna vprašanja, številka zadeve 0610-12/90-2.</w:t>
      </w:r>
    </w:p>
    <w:p w14:paraId="3B83C94B" w14:textId="39EB5CD7" w:rsidR="0076410A" w:rsidRPr="00072C4C" w:rsidRDefault="0076410A" w:rsidP="0076410A">
      <w:pPr>
        <w:tabs>
          <w:tab w:val="left" w:pos="3463"/>
        </w:tabs>
        <w:spacing w:line="240" w:lineRule="auto"/>
      </w:pPr>
      <w:r w:rsidRPr="00072C4C">
        <w:t>- Fond Skupščina Republike Slovenije: Seje Skupine za upravo, vojsko, sodstvo, javno tožilstvo, odvetništvo in notariat komisije za ustavna vprašanja, številka zadeve 0610-12/90-4.</w:t>
      </w:r>
    </w:p>
    <w:p w14:paraId="49CE08C1" w14:textId="15557F25" w:rsidR="0076410A" w:rsidRPr="00072C4C" w:rsidRDefault="0076410A" w:rsidP="0076410A">
      <w:pPr>
        <w:tabs>
          <w:tab w:val="left" w:pos="3463"/>
        </w:tabs>
        <w:spacing w:line="240" w:lineRule="auto"/>
      </w:pPr>
      <w:r w:rsidRPr="00072C4C">
        <w:t>- Fond Skupščina Republike Slovenije: Seje skupine za državno ureditev Komisije za ustavna vprašanja, številka zadeve 0610-12/90-5.</w:t>
      </w:r>
    </w:p>
    <w:p w14:paraId="0032AB09" w14:textId="0BFB7C85" w:rsidR="0076410A" w:rsidRPr="00072C4C" w:rsidRDefault="0076410A" w:rsidP="0076410A">
      <w:pPr>
        <w:tabs>
          <w:tab w:val="left" w:pos="3463"/>
        </w:tabs>
        <w:spacing w:line="240" w:lineRule="auto"/>
      </w:pPr>
      <w:r w:rsidRPr="00072C4C">
        <w:t>- Fond Skupščina Republike Slovenije: Seje Skupine za pravice, svoboščine in dolžnosti človeka in državljana komisije za ustavna vprašanja, številka zadeve 0610-12/90-3.</w:t>
      </w:r>
    </w:p>
    <w:p w14:paraId="32D8205B" w14:textId="49E4B822" w:rsidR="0076410A" w:rsidRPr="00072C4C" w:rsidRDefault="0076410A" w:rsidP="0076410A">
      <w:pPr>
        <w:tabs>
          <w:tab w:val="left" w:pos="3463"/>
        </w:tabs>
        <w:spacing w:line="240" w:lineRule="auto"/>
      </w:pPr>
      <w:r w:rsidRPr="00072C4C">
        <w:lastRenderedPageBreak/>
        <w:t>- Fond Skupščina Republike Slovenije: Seje skupine za ustavnost, zakonitost, ustavno sodišče in ustavno revizijski postopek Komisije za ustavna vprašanja, številka zadeve 0610-12/90-6.</w:t>
      </w:r>
    </w:p>
    <w:p w14:paraId="285E23B8" w14:textId="6678C492" w:rsidR="0076410A" w:rsidRPr="00072C4C" w:rsidRDefault="0076410A" w:rsidP="0076410A">
      <w:pPr>
        <w:tabs>
          <w:tab w:val="left" w:pos="3463"/>
        </w:tabs>
        <w:spacing w:line="240" w:lineRule="auto"/>
      </w:pPr>
      <w:r w:rsidRPr="00072C4C">
        <w:t>- Fond Skupščina Republike Slovenije: Pobude, predlogi v javni razpravi k osnutku nove ustave RS, številka zadeve: 001-01/89-2, škatla 11 in 12.</w:t>
      </w:r>
    </w:p>
    <w:p w14:paraId="3E8D17D8" w14:textId="4219F52C" w:rsidR="0076410A" w:rsidRPr="00072C4C" w:rsidRDefault="0076410A" w:rsidP="0076410A">
      <w:pPr>
        <w:tabs>
          <w:tab w:val="left" w:pos="3463"/>
        </w:tabs>
        <w:spacing w:line="240" w:lineRule="auto"/>
      </w:pPr>
      <w:r w:rsidRPr="00072C4C">
        <w:t>- Fond Skupščina Republike Slovenije: Gradivo javnega natečaja za oblikovanje grba in idejnih aplikacij grba RS, številka zadeve: 001-01/89-2, škatla 13.</w:t>
      </w:r>
    </w:p>
    <w:p w14:paraId="45D896AE" w14:textId="78DF748B" w:rsidR="0076410A" w:rsidRPr="00072C4C" w:rsidRDefault="0076410A" w:rsidP="0076410A">
      <w:pPr>
        <w:tabs>
          <w:tab w:val="left" w:pos="3463"/>
        </w:tabs>
        <w:spacing w:line="240" w:lineRule="auto"/>
      </w:pPr>
      <w:r w:rsidRPr="00072C4C">
        <w:t>- Fond Skupščina Republike Slovenije: Gradivo povezano s Predlogom Predsedstva RS za začetek postopka za sprejem nove Ustave RS, številka zadeve: 001-02/89-2, 10. in 14. mapa.</w:t>
      </w:r>
    </w:p>
    <w:p w14:paraId="2119698E" w14:textId="2F86F75A" w:rsidR="0076410A" w:rsidRPr="00072C4C" w:rsidRDefault="0076410A" w:rsidP="0076410A">
      <w:pPr>
        <w:tabs>
          <w:tab w:val="left" w:pos="3463"/>
        </w:tabs>
        <w:spacing w:line="240" w:lineRule="auto"/>
      </w:pPr>
      <w:r w:rsidRPr="00072C4C">
        <w:t>- Fond Skupščina Republike Slovenije: Deklaracija ob neodvisnosti, Zbirka sprejeti zakoni in akti, škatla 42 , številka zadeve: 001-02/91-12/3.</w:t>
      </w:r>
    </w:p>
    <w:p w14:paraId="66F325FB" w14:textId="67CBFF1A" w:rsidR="0076410A" w:rsidRPr="00072C4C" w:rsidRDefault="0076410A" w:rsidP="0076410A">
      <w:pPr>
        <w:tabs>
          <w:tab w:val="left" w:pos="3463"/>
        </w:tabs>
        <w:spacing w:line="240" w:lineRule="auto"/>
      </w:pPr>
      <w:r w:rsidRPr="00072C4C">
        <w:t>- Fond Skupščina Republike Slovenije: Temeljna ustavna listina o samostojnosti in neodvisnosti RS, Zbirka sprejeti zakoni in akti, škatla 42 , številka zadeve: 001-02/81-12/2.</w:t>
      </w:r>
    </w:p>
    <w:p w14:paraId="1904ED45" w14:textId="4FBE7927" w:rsidR="0076410A" w:rsidRPr="00072C4C" w:rsidRDefault="0076410A" w:rsidP="0076410A">
      <w:pPr>
        <w:tabs>
          <w:tab w:val="left" w:pos="3463"/>
        </w:tabs>
        <w:spacing w:line="240" w:lineRule="auto"/>
      </w:pPr>
      <w:r w:rsidRPr="00072C4C">
        <w:t>- Fond Skupščina Republike Slovenije: Ustavni zakon za izvedbo temeljne ustavne listine o samostojnosti in neodvisnosti RS, Zbirka sprejeti zakoni in akti,</w:t>
      </w:r>
      <w:r w:rsidR="009F0BC1" w:rsidRPr="00072C4C">
        <w:t xml:space="preserve"> </w:t>
      </w:r>
      <w:r w:rsidRPr="00072C4C">
        <w:t>škatla 42 001-02/91-12.</w:t>
      </w:r>
    </w:p>
    <w:p w14:paraId="6D0F36CC" w14:textId="488DB556" w:rsidR="0076410A" w:rsidRPr="00072C4C" w:rsidRDefault="0076410A" w:rsidP="0076410A">
      <w:pPr>
        <w:tabs>
          <w:tab w:val="left" w:pos="3463"/>
        </w:tabs>
        <w:spacing w:line="240" w:lineRule="auto"/>
      </w:pPr>
      <w:r w:rsidRPr="00072C4C">
        <w:t>- Fond Skupščina Republike Slovenije: Nova Ustava RS in ustavni zakon za izvedbo ustave RS, Zbirka sprejeti zakoni in akti, škatla 43 , številka zadeve: 001-02/89-2/75 in 001-02/91-12/1.</w:t>
      </w:r>
    </w:p>
    <w:p w14:paraId="7BB61BEE" w14:textId="3DE5DE34" w:rsidR="0076410A" w:rsidRPr="00072C4C" w:rsidRDefault="0076410A" w:rsidP="0076410A">
      <w:pPr>
        <w:tabs>
          <w:tab w:val="left" w:pos="3463"/>
        </w:tabs>
        <w:spacing w:line="240" w:lineRule="auto"/>
      </w:pPr>
      <w:r w:rsidRPr="00072C4C">
        <w:t>- Sklep o sprejemu predloga Izvršnega sveta</w:t>
      </w:r>
      <w:r w:rsidR="009F0BC1" w:rsidRPr="00072C4C">
        <w:t xml:space="preserve"> </w:t>
      </w:r>
      <w:r w:rsidRPr="00072C4C">
        <w:t>Skupščine, da se začne postopek za spremembo ustave RS, Zbirka sprejeti zakoni in akti, škatla 39 , številka zadeve: 001-02/90-2.</w:t>
      </w:r>
    </w:p>
    <w:p w14:paraId="145A61FD" w14:textId="680DC9C5" w:rsidR="0076410A" w:rsidRPr="00072C4C" w:rsidRDefault="0076410A" w:rsidP="0076410A">
      <w:pPr>
        <w:tabs>
          <w:tab w:val="left" w:pos="3463"/>
        </w:tabs>
        <w:spacing w:line="240" w:lineRule="auto"/>
      </w:pPr>
      <w:r w:rsidRPr="00072C4C">
        <w:t>- Fond Skupščina Republike Slovenije: Sklep o javni razpravi o osnutku nove slovenske ustave, Zbirka sprejeti zakoni in akti, škatla 39 , številka zadeve: 001-02/90-2.</w:t>
      </w:r>
    </w:p>
    <w:p w14:paraId="6A6DE95F" w14:textId="740281ED" w:rsidR="0076410A" w:rsidRPr="00072C4C" w:rsidRDefault="0076410A" w:rsidP="0076410A">
      <w:pPr>
        <w:tabs>
          <w:tab w:val="left" w:pos="3463"/>
        </w:tabs>
        <w:spacing w:line="240" w:lineRule="auto"/>
      </w:pPr>
      <w:r w:rsidRPr="00072C4C">
        <w:t>- Fond Skupščina Republike Slovenije: Deklaracija o suverenosti RS, Skupščina RS, Zbirka sprejeti zakoni in akti, škatla 39 , številka zadeve: 000-01/90-3.</w:t>
      </w:r>
    </w:p>
    <w:p w14:paraId="159EBFC6" w14:textId="1F3F4880" w:rsidR="0076410A" w:rsidRPr="00072C4C" w:rsidRDefault="0076410A" w:rsidP="0076410A">
      <w:pPr>
        <w:tabs>
          <w:tab w:val="left" w:pos="3463"/>
        </w:tabs>
        <w:spacing w:line="240" w:lineRule="auto"/>
      </w:pPr>
      <w:r w:rsidRPr="00072C4C">
        <w:t>- Fond Skupščina Republike Slovenije: : Skupna Brionska Deklaracija, Zbirka sprejeti zakoni in akti, škatla 43 , številka zadeve: 000-01/90-5/43.</w:t>
      </w:r>
    </w:p>
    <w:p w14:paraId="062FD5BE" w14:textId="77777777" w:rsidR="0076410A" w:rsidRPr="00072C4C" w:rsidRDefault="0076410A" w:rsidP="0076410A">
      <w:pPr>
        <w:tabs>
          <w:tab w:val="left" w:pos="3463"/>
        </w:tabs>
        <w:spacing w:line="240" w:lineRule="auto"/>
      </w:pPr>
    </w:p>
    <w:p w14:paraId="7AA20D4A" w14:textId="186C194D" w:rsidR="00AE4476" w:rsidRPr="00072C4C" w:rsidRDefault="00AE4476" w:rsidP="007765F4">
      <w:pPr>
        <w:tabs>
          <w:tab w:val="left" w:pos="3463"/>
        </w:tabs>
        <w:spacing w:line="240" w:lineRule="auto"/>
      </w:pPr>
      <w:r w:rsidRPr="00072C4C">
        <w:t xml:space="preserve">Spletna </w:t>
      </w:r>
      <w:r w:rsidR="00F81A00" w:rsidRPr="00072C4C">
        <w:t xml:space="preserve">zasnova in </w:t>
      </w:r>
      <w:r w:rsidR="00B929F1" w:rsidRPr="00072C4C">
        <w:t xml:space="preserve">tehnična </w:t>
      </w:r>
      <w:r w:rsidRPr="00072C4C">
        <w:t>izvedba: dr. Andrej Pančur</w:t>
      </w:r>
    </w:p>
    <w:p w14:paraId="75752E3D" w14:textId="2567161B" w:rsidR="00AE4476" w:rsidRPr="00072C4C" w:rsidRDefault="00AE4476" w:rsidP="007765F4">
      <w:pPr>
        <w:tabs>
          <w:tab w:val="left" w:pos="3463"/>
        </w:tabs>
        <w:spacing w:line="240" w:lineRule="auto"/>
      </w:pPr>
    </w:p>
    <w:p w14:paraId="5535EBD2" w14:textId="516A4D86" w:rsidR="00AE4476" w:rsidRPr="00072C4C" w:rsidRDefault="00AE4476" w:rsidP="00AE4476">
      <w:pPr>
        <w:rPr>
          <w:rFonts w:cs="Arial"/>
        </w:rPr>
      </w:pPr>
      <w:r w:rsidRPr="00072C4C">
        <w:rPr>
          <w:rFonts w:cs="Arial"/>
        </w:rPr>
        <w:t>Avtorstvo in vir slikovnega gradiva: Tone Stojko/Muzej novejše zgodovine Slovenije</w:t>
      </w:r>
    </w:p>
    <w:p w14:paraId="10A4BE9E" w14:textId="77777777" w:rsidR="00AE4476" w:rsidRPr="00072C4C" w:rsidRDefault="00AE4476" w:rsidP="00AE4476">
      <w:pPr>
        <w:rPr>
          <w:rFonts w:cs="Arial"/>
        </w:rPr>
      </w:pPr>
    </w:p>
    <w:p w14:paraId="6565D589" w14:textId="6436396A" w:rsidR="00FA4D54" w:rsidRPr="00072C4C" w:rsidRDefault="008A61A1" w:rsidP="00AE4476">
      <w:pPr>
        <w:tabs>
          <w:tab w:val="left" w:pos="3463"/>
        </w:tabs>
        <w:spacing w:line="240" w:lineRule="auto"/>
      </w:pPr>
      <w:r w:rsidRPr="00072C4C">
        <w:t>Z</w:t>
      </w:r>
      <w:r w:rsidR="00FA4D54" w:rsidRPr="00072C4C">
        <w:t xml:space="preserve">birko gradiv sta v letih 2007–2008 </w:t>
      </w:r>
      <w:del w:id="27" w:author="Borut Peršolja" w:date="2021-12-22T19:46:00Z">
        <w:r w:rsidR="00FA4D54" w:rsidRPr="00072C4C">
          <w:delText>zbrala</w:delText>
        </w:r>
      </w:del>
      <w:ins w:id="28" w:author="Borut Peršolja" w:date="2021-12-22T19:46:00Z">
        <w:r w:rsidR="00926ADB">
          <w:t>sestavila</w:t>
        </w:r>
      </w:ins>
      <w:r w:rsidR="00FA4D54" w:rsidRPr="00072C4C">
        <w:t xml:space="preserve"> in uredila dr. Miro Cerar</w:t>
      </w:r>
      <w:ins w:id="29" w:author="Borut Peršolja" w:date="2021-12-22T19:46:00Z">
        <w:r w:rsidR="00FA4D54" w:rsidRPr="00072C4C">
          <w:t xml:space="preserve"> </w:t>
        </w:r>
        <w:r w:rsidR="00926ADB">
          <w:t>(Pravna fakulteta Univerze v Ljubljani)</w:t>
        </w:r>
      </w:ins>
      <w:r w:rsidR="00926ADB">
        <w:t xml:space="preserve"> </w:t>
      </w:r>
      <w:r w:rsidR="00FA4D54" w:rsidRPr="00072C4C">
        <w:t>in Mojca Stropnik. Pri zbiranju gradiv so sodelovali Nataša Mlinarič, Gordana Vrabec in Boris Vrišer</w:t>
      </w:r>
      <w:r w:rsidR="00A142ED" w:rsidRPr="00072C4C">
        <w:t xml:space="preserve"> (vsi Državni zbor)</w:t>
      </w:r>
      <w:r w:rsidR="00FA4D54" w:rsidRPr="00072C4C">
        <w:t>.</w:t>
      </w:r>
    </w:p>
    <w:p w14:paraId="237A8E58" w14:textId="77777777" w:rsidR="00FA4D54" w:rsidRPr="00072C4C" w:rsidRDefault="00FA4D54" w:rsidP="00AE4476">
      <w:pPr>
        <w:tabs>
          <w:tab w:val="left" w:pos="3463"/>
        </w:tabs>
        <w:spacing w:line="240" w:lineRule="auto"/>
      </w:pPr>
    </w:p>
    <w:p w14:paraId="38AC8177" w14:textId="0F457EEA" w:rsidR="00AE4476" w:rsidRPr="00072C4C" w:rsidRDefault="00FA4D54" w:rsidP="00AE4476">
      <w:pPr>
        <w:tabs>
          <w:tab w:val="left" w:pos="3463"/>
        </w:tabs>
        <w:spacing w:line="240" w:lineRule="auto"/>
      </w:pPr>
      <w:r w:rsidRPr="00072C4C">
        <w:t>Pregled in dodatno urejanje zbirke gradiv so v letu 2021 opravili</w:t>
      </w:r>
      <w:r w:rsidR="0070759E" w:rsidRPr="00072C4C">
        <w:t xml:space="preserve"> </w:t>
      </w:r>
      <w:r w:rsidRPr="00072C4C">
        <w:t>dr.</w:t>
      </w:r>
      <w:r w:rsidR="000C5E91" w:rsidRPr="00072C4C">
        <w:t> </w:t>
      </w:r>
      <w:r w:rsidRPr="00072C4C">
        <w:t>Miro Cerar</w:t>
      </w:r>
      <w:del w:id="30" w:author="Borut Peršolja" w:date="2021-12-22T19:46:00Z">
        <w:r w:rsidRPr="00072C4C">
          <w:delText>,</w:delText>
        </w:r>
      </w:del>
      <w:ins w:id="31" w:author="Borut Peršolja" w:date="2021-12-22T19:46:00Z">
        <w:r w:rsidR="00926ADB">
          <w:t xml:space="preserve"> (Pravna fakulteta Univerze v Ljubljani)</w:t>
        </w:r>
        <w:r w:rsidRPr="00072C4C">
          <w:t>,</w:t>
        </w:r>
      </w:ins>
      <w:r w:rsidRPr="00072C4C">
        <w:t xml:space="preserve"> </w:t>
      </w:r>
      <w:r w:rsidR="00AE4476" w:rsidRPr="00072C4C">
        <w:t>Gordana Černe</w:t>
      </w:r>
      <w:r w:rsidR="0076410A" w:rsidRPr="00072C4C">
        <w:t xml:space="preserve"> (Državni zbor)</w:t>
      </w:r>
      <w:r w:rsidR="00AE4476" w:rsidRPr="00072C4C">
        <w:t xml:space="preserve">, </w:t>
      </w:r>
      <w:r w:rsidR="006F1111" w:rsidRPr="00072C4C">
        <w:rPr>
          <w:rFonts w:cs="Arial"/>
        </w:rPr>
        <w:t>Tjaša Konovšek,</w:t>
      </w:r>
      <w:r w:rsidR="006F1111" w:rsidRPr="00072C4C">
        <w:t xml:space="preserve"> </w:t>
      </w:r>
      <w:r w:rsidR="000C5E91" w:rsidRPr="00072C4C">
        <w:t>Karin Konda, Marko Kupljen</w:t>
      </w:r>
      <w:r w:rsidR="0076410A" w:rsidRPr="00072C4C">
        <w:t xml:space="preserve"> (vsi Inštitut za novejšo zgodovino)</w:t>
      </w:r>
      <w:r w:rsidR="000C5E91" w:rsidRPr="00072C4C">
        <w:t xml:space="preserve">, </w:t>
      </w:r>
      <w:r w:rsidR="00AE4476" w:rsidRPr="00072C4C">
        <w:t>Urška Mohar</w:t>
      </w:r>
      <w:r w:rsidR="0076410A" w:rsidRPr="00072C4C">
        <w:t xml:space="preserve"> (Državni zbor)</w:t>
      </w:r>
      <w:r w:rsidR="00AE4476" w:rsidRPr="00072C4C">
        <w:t xml:space="preserve">, </w:t>
      </w:r>
      <w:r w:rsidR="0070759E" w:rsidRPr="00072C4C">
        <w:t>dr.</w:t>
      </w:r>
      <w:r w:rsidR="000C5E91" w:rsidRPr="00072C4C">
        <w:t> </w:t>
      </w:r>
      <w:r w:rsidR="0070759E" w:rsidRPr="00072C4C">
        <w:t>Andrej Pančur</w:t>
      </w:r>
      <w:r w:rsidR="0076410A" w:rsidRPr="00072C4C">
        <w:t xml:space="preserve"> (Inštitut za novejšo zgodovino)</w:t>
      </w:r>
      <w:r w:rsidR="006F1111" w:rsidRPr="00072C4C">
        <w:t xml:space="preserve"> </w:t>
      </w:r>
      <w:r w:rsidR="00FC5AEE" w:rsidRPr="00072C4C">
        <w:t>in dr. Jure Spruk</w:t>
      </w:r>
      <w:r w:rsidR="006452E4" w:rsidRPr="00072C4C">
        <w:t>.</w:t>
      </w:r>
    </w:p>
    <w:p w14:paraId="56B65548" w14:textId="2BF27CD4" w:rsidR="001C23EA" w:rsidRPr="00072C4C" w:rsidRDefault="001C23EA" w:rsidP="00AE4476">
      <w:pPr>
        <w:tabs>
          <w:tab w:val="left" w:pos="3463"/>
        </w:tabs>
        <w:spacing w:line="240" w:lineRule="auto"/>
      </w:pPr>
    </w:p>
    <w:p w14:paraId="10ABAA69" w14:textId="5C92FF07" w:rsidR="001C23EA" w:rsidRPr="00072C4C" w:rsidRDefault="001C23EA" w:rsidP="00AE4476">
      <w:pPr>
        <w:tabs>
          <w:tab w:val="left" w:pos="3463"/>
        </w:tabs>
        <w:spacing w:line="240" w:lineRule="auto"/>
      </w:pPr>
      <w:r w:rsidRPr="00072C4C">
        <w:rPr>
          <w:highlight w:val="yellow"/>
        </w:rPr>
        <w:t>Lektoriranje:</w:t>
      </w:r>
    </w:p>
    <w:p w14:paraId="4CEF8FF7" w14:textId="3F639CCA" w:rsidR="00AE4476" w:rsidRPr="00072C4C" w:rsidRDefault="00AE4476" w:rsidP="00AE4476">
      <w:pPr>
        <w:tabs>
          <w:tab w:val="left" w:pos="3463"/>
        </w:tabs>
        <w:spacing w:line="240" w:lineRule="auto"/>
      </w:pPr>
    </w:p>
    <w:p w14:paraId="252F8712" w14:textId="35DF084F" w:rsidR="00AE4476" w:rsidRPr="00072C4C" w:rsidRDefault="00AE4476" w:rsidP="00AE4476">
      <w:pPr>
        <w:tabs>
          <w:tab w:val="left" w:pos="3463"/>
        </w:tabs>
        <w:spacing w:line="240" w:lineRule="auto"/>
      </w:pPr>
      <w:r w:rsidRPr="00072C4C">
        <w:t>***</w:t>
      </w:r>
    </w:p>
    <w:p w14:paraId="14A755A5" w14:textId="77777777" w:rsidR="0076410A" w:rsidRPr="00072C4C" w:rsidRDefault="0076410A" w:rsidP="00AE4476">
      <w:pPr>
        <w:tabs>
          <w:tab w:val="left" w:pos="3463"/>
        </w:tabs>
        <w:spacing w:line="240" w:lineRule="auto"/>
        <w:rPr>
          <w:b/>
          <w:bCs/>
        </w:rPr>
      </w:pPr>
    </w:p>
    <w:p w14:paraId="407116D1" w14:textId="6A388085" w:rsidR="00AE4476" w:rsidRPr="00072C4C" w:rsidRDefault="00D376B3" w:rsidP="00AE4476">
      <w:pPr>
        <w:tabs>
          <w:tab w:val="left" w:pos="3463"/>
        </w:tabs>
        <w:spacing w:line="240" w:lineRule="auto"/>
        <w:rPr>
          <w:b/>
          <w:bCs/>
        </w:rPr>
      </w:pPr>
      <w:r w:rsidRPr="00072C4C">
        <w:rPr>
          <w:b/>
          <w:bCs/>
        </w:rPr>
        <w:t>Državnost, utemeljena na lastni ustavi</w:t>
      </w:r>
    </w:p>
    <w:p w14:paraId="1AF0957E" w14:textId="5042D97C" w:rsidR="00D376B3" w:rsidRPr="00072C4C" w:rsidRDefault="00D376B3" w:rsidP="00AE4476">
      <w:pPr>
        <w:tabs>
          <w:tab w:val="left" w:pos="3463"/>
        </w:tabs>
        <w:spacing w:line="240" w:lineRule="auto"/>
        <w:rPr>
          <w:b/>
          <w:bCs/>
        </w:rPr>
      </w:pPr>
      <w:r w:rsidRPr="00072C4C">
        <w:rPr>
          <w:b/>
          <w:bCs/>
        </w:rPr>
        <w:t>Razstava in spletna razstava</w:t>
      </w:r>
    </w:p>
    <w:p w14:paraId="2F9E54BF" w14:textId="77777777" w:rsidR="00D376B3" w:rsidRPr="00072C4C" w:rsidRDefault="00D376B3" w:rsidP="00AE4476">
      <w:pPr>
        <w:tabs>
          <w:tab w:val="left" w:pos="3463"/>
        </w:tabs>
        <w:spacing w:line="240" w:lineRule="auto"/>
      </w:pPr>
    </w:p>
    <w:p w14:paraId="53423A50" w14:textId="77777777" w:rsidR="00FC5AEE" w:rsidRPr="00072C4C" w:rsidRDefault="00FC5AEE" w:rsidP="00FC5AEE">
      <w:pPr>
        <w:rPr>
          <w:rFonts w:cs="Arial"/>
        </w:rPr>
      </w:pPr>
      <w:r w:rsidRPr="00072C4C">
        <w:rPr>
          <w:rFonts w:cs="Arial"/>
        </w:rPr>
        <w:t>Besedilo: mag. Borut Peršolja (Raziskovalno-dokumentacijski sektor)</w:t>
      </w:r>
    </w:p>
    <w:p w14:paraId="2EC3FB8F" w14:textId="77777777" w:rsidR="00FC5AEE" w:rsidRPr="00072C4C" w:rsidRDefault="00FC5AEE" w:rsidP="00FC5AEE">
      <w:pPr>
        <w:rPr>
          <w:rFonts w:cs="Arial"/>
        </w:rPr>
      </w:pPr>
    </w:p>
    <w:p w14:paraId="2F967764" w14:textId="77777777" w:rsidR="00FC5AEE" w:rsidRPr="00072C4C" w:rsidRDefault="00FC5AEE" w:rsidP="00FC5AEE">
      <w:pPr>
        <w:rPr>
          <w:rFonts w:cs="Arial"/>
        </w:rPr>
      </w:pPr>
      <w:r w:rsidRPr="00072C4C">
        <w:rPr>
          <w:rFonts w:cs="Arial"/>
        </w:rPr>
        <w:t>Pregled besedila: dr. Miro Cerar (Pravna fakulteta Univerze v Ljubljani), dr. Jure Gašparič (Inštitut za novejšo zgodovino)</w:t>
      </w:r>
    </w:p>
    <w:p w14:paraId="3A6EF405" w14:textId="77777777" w:rsidR="00FC5AEE" w:rsidRPr="00072C4C" w:rsidRDefault="00FC5AEE" w:rsidP="00FC5AEE">
      <w:pPr>
        <w:rPr>
          <w:rFonts w:cs="Arial"/>
        </w:rPr>
      </w:pPr>
    </w:p>
    <w:p w14:paraId="4D94429A" w14:textId="4FE118FE" w:rsidR="00FC5AEE" w:rsidRPr="00072C4C" w:rsidRDefault="00FC5AEE" w:rsidP="00FC5AEE">
      <w:pPr>
        <w:rPr>
          <w:rFonts w:cs="Arial"/>
        </w:rPr>
      </w:pPr>
      <w:r w:rsidRPr="00072C4C">
        <w:rPr>
          <w:rFonts w:cs="Arial"/>
        </w:rPr>
        <w:t>Pregled in izbor dokumentov Arhiva Državnega zbora: Urška Mohar (Oddelek za delo z gradivi in pošto)</w:t>
      </w:r>
    </w:p>
    <w:p w14:paraId="0988A484" w14:textId="5A1C0011" w:rsidR="00FC5AEE" w:rsidRPr="00072C4C" w:rsidRDefault="00FC5AEE" w:rsidP="00FC5AEE">
      <w:pPr>
        <w:rPr>
          <w:rFonts w:cs="Arial"/>
        </w:rPr>
      </w:pPr>
    </w:p>
    <w:p w14:paraId="27F014A8" w14:textId="77777777" w:rsidR="00FC5AEE" w:rsidRPr="00072C4C" w:rsidRDefault="00FC5AEE" w:rsidP="00FC5AEE">
      <w:pPr>
        <w:tabs>
          <w:tab w:val="left" w:pos="3463"/>
        </w:tabs>
        <w:spacing w:line="240" w:lineRule="auto"/>
      </w:pPr>
      <w:r w:rsidRPr="00072C4C">
        <w:t>Uporabljeno arhivsko gradivo: Arhiv Državnega zbora RS, fond Skupščina Slovenije, Zbirka Sprejeti Zakoni in akti, škatla 10, številka zadeve: 011-29/74, škatla 39, številka zadeve: 001-02/90-2, škatla 42, številka zadeve: 001-02/91-12/2; Zbirka Čestitke, zahvale, podpore in protestna pisma ob sprejemu amandmajev k Ustavi SRS, škatla. 8, številka zadeve: 001-02/89-2; Zbirka Osnutki ustave, škatla 10, številka zadeve: 001-02/89-2; Zbirka Javna razprava o osnutku Ustave RS, škatla 12 in 13, številka zadeve: 001-01/89-2.</w:t>
      </w:r>
    </w:p>
    <w:p w14:paraId="4BCBDF2B" w14:textId="77777777" w:rsidR="00FC5AEE" w:rsidRPr="00072C4C" w:rsidRDefault="00FC5AEE" w:rsidP="00FC5AEE">
      <w:pPr>
        <w:rPr>
          <w:rFonts w:cs="Arial"/>
        </w:rPr>
      </w:pPr>
    </w:p>
    <w:p w14:paraId="673D4A90" w14:textId="77777777" w:rsidR="00FC5AEE" w:rsidRPr="00072C4C" w:rsidRDefault="00FC5AEE" w:rsidP="00FC5AEE">
      <w:pPr>
        <w:rPr>
          <w:rFonts w:cs="Arial"/>
        </w:rPr>
      </w:pPr>
      <w:r w:rsidRPr="00072C4C">
        <w:rPr>
          <w:rFonts w:cs="Arial"/>
        </w:rPr>
        <w:t>Pregled in izbor dokumentacije časnika Delo: Jurij Šinkovec (Dokumentacijsko-knjižnični oddelek)</w:t>
      </w:r>
    </w:p>
    <w:p w14:paraId="35625D44" w14:textId="77777777" w:rsidR="00FC5AEE" w:rsidRPr="00072C4C" w:rsidRDefault="00FC5AEE" w:rsidP="00FC5AEE">
      <w:pPr>
        <w:rPr>
          <w:rFonts w:cs="Arial"/>
        </w:rPr>
      </w:pPr>
    </w:p>
    <w:p w14:paraId="19A0C336" w14:textId="1EDE378D" w:rsidR="00FC5AEE" w:rsidRPr="00072C4C" w:rsidRDefault="00FC5AEE" w:rsidP="00FC5AEE">
      <w:pPr>
        <w:rPr>
          <w:rFonts w:cs="Arial"/>
        </w:rPr>
      </w:pPr>
      <w:r w:rsidRPr="00072C4C">
        <w:rPr>
          <w:rFonts w:cs="Arial"/>
        </w:rPr>
        <w:t>Avtorstvo in viri slikovnega gradiva: Arhiv Državnega zbora, Matej Grah/Državni zbor, Igor Modic/Delo, Borut Peršolja/Državni zbor, Tone Stojko/Muzej novejše zgodovine Slovenije in Matija Sušnik/Državni zbor</w:t>
      </w:r>
    </w:p>
    <w:p w14:paraId="476DA95C" w14:textId="77777777" w:rsidR="00FC5AEE" w:rsidRPr="00072C4C" w:rsidRDefault="00FC5AEE" w:rsidP="00FC5AEE">
      <w:pPr>
        <w:rPr>
          <w:rFonts w:cs="Arial"/>
        </w:rPr>
      </w:pPr>
    </w:p>
    <w:p w14:paraId="550717D8" w14:textId="77777777" w:rsidR="00FC5AEE" w:rsidRPr="00072C4C" w:rsidRDefault="00FC5AEE" w:rsidP="00FC5AEE">
      <w:pPr>
        <w:rPr>
          <w:rFonts w:cs="Arial"/>
        </w:rPr>
      </w:pPr>
      <w:r w:rsidRPr="00072C4C">
        <w:rPr>
          <w:rFonts w:cs="Arial"/>
        </w:rPr>
        <w:t>Lektoriranje: Tanja Obreza, Tanja Sernec (Dokumentacijsko-knjižnični oddelek)</w:t>
      </w:r>
    </w:p>
    <w:p w14:paraId="0C2AA91E" w14:textId="77777777" w:rsidR="00FC5AEE" w:rsidRPr="00072C4C" w:rsidRDefault="00FC5AEE" w:rsidP="00FC5AEE">
      <w:pPr>
        <w:rPr>
          <w:rFonts w:cs="Arial"/>
        </w:rPr>
      </w:pPr>
    </w:p>
    <w:p w14:paraId="5BA689BC" w14:textId="77777777" w:rsidR="00FC5AEE" w:rsidRPr="00072C4C" w:rsidRDefault="00FC5AEE" w:rsidP="00FC5AEE">
      <w:pPr>
        <w:rPr>
          <w:rFonts w:cs="Arial"/>
        </w:rPr>
      </w:pPr>
      <w:r w:rsidRPr="00072C4C">
        <w:rPr>
          <w:rFonts w:cs="Arial"/>
        </w:rPr>
        <w:t>Oblikovanje: Barbara Žejavac (Oddelek tiskarna)</w:t>
      </w:r>
    </w:p>
    <w:p w14:paraId="1EFEE716" w14:textId="77777777" w:rsidR="00FC5AEE" w:rsidRPr="00072C4C" w:rsidRDefault="00FC5AEE" w:rsidP="00FC5AEE">
      <w:pPr>
        <w:rPr>
          <w:rFonts w:cs="Arial"/>
        </w:rPr>
      </w:pPr>
    </w:p>
    <w:p w14:paraId="33F3FF26" w14:textId="77777777" w:rsidR="00FC5AEE" w:rsidRPr="00072C4C" w:rsidRDefault="00FC5AEE" w:rsidP="00FC5AEE">
      <w:pPr>
        <w:rPr>
          <w:rFonts w:cs="Arial"/>
        </w:rPr>
      </w:pPr>
      <w:r w:rsidRPr="00072C4C">
        <w:rPr>
          <w:rFonts w:cs="Arial"/>
        </w:rPr>
        <w:t>Izdal: Državni zbor</w:t>
      </w:r>
    </w:p>
    <w:p w14:paraId="32902B93" w14:textId="77777777" w:rsidR="00FC5AEE" w:rsidRPr="00072C4C" w:rsidRDefault="00FC5AEE" w:rsidP="00FC5AEE">
      <w:pPr>
        <w:rPr>
          <w:rFonts w:cs="Arial"/>
        </w:rPr>
      </w:pPr>
    </w:p>
    <w:p w14:paraId="66A1BE54" w14:textId="5FE466EA" w:rsidR="00FC5AEE" w:rsidRPr="00072C4C" w:rsidRDefault="00FC5AEE" w:rsidP="00FC5AEE">
      <w:pPr>
        <w:rPr>
          <w:rFonts w:cs="Arial"/>
        </w:rPr>
      </w:pPr>
      <w:r w:rsidRPr="00072C4C">
        <w:rPr>
          <w:rFonts w:cs="Arial"/>
        </w:rPr>
        <w:t>23. december 2021</w:t>
      </w:r>
    </w:p>
    <w:p w14:paraId="7C6FB961" w14:textId="49B4854C" w:rsidR="00FC5AEE" w:rsidRPr="00072C4C" w:rsidRDefault="00FC5AEE" w:rsidP="00AE4476">
      <w:pPr>
        <w:rPr>
          <w:rFonts w:cs="Arial"/>
        </w:rPr>
      </w:pPr>
    </w:p>
    <w:p w14:paraId="51F1F22C" w14:textId="62D35C4F" w:rsidR="006452E4" w:rsidRPr="00072C4C" w:rsidRDefault="006452E4" w:rsidP="00AE4476">
      <w:pPr>
        <w:rPr>
          <w:rFonts w:cs="Arial"/>
        </w:rPr>
      </w:pPr>
      <w:r w:rsidRPr="00072C4C">
        <w:rPr>
          <w:rFonts w:cs="Arial"/>
        </w:rPr>
        <w:t>***</w:t>
      </w:r>
    </w:p>
    <w:p w14:paraId="5A52ABED" w14:textId="77777777" w:rsidR="006452E4" w:rsidRPr="00072C4C" w:rsidRDefault="006452E4" w:rsidP="00AE4476">
      <w:pPr>
        <w:rPr>
          <w:rFonts w:cs="Arial"/>
        </w:rPr>
      </w:pPr>
    </w:p>
    <w:p w14:paraId="0A3DF07B" w14:textId="12C3C873" w:rsidR="00AE4476" w:rsidRPr="00072C4C" w:rsidRDefault="00AE4476" w:rsidP="007765F4">
      <w:pPr>
        <w:tabs>
          <w:tab w:val="left" w:pos="3463"/>
        </w:tabs>
        <w:spacing w:line="240" w:lineRule="auto"/>
      </w:pPr>
      <w:r w:rsidRPr="00072C4C">
        <w:t>Posebna zahvala: mag. Lovro Lončar, Mojca Prelesnik</w:t>
      </w:r>
      <w:r w:rsidR="00B929F1" w:rsidRPr="00072C4C">
        <w:t xml:space="preserve">, </w:t>
      </w:r>
      <w:r w:rsidRPr="00072C4C">
        <w:t xml:space="preserve">Uršula Zore Tavčar </w:t>
      </w:r>
      <w:r w:rsidR="00B929F1" w:rsidRPr="00072C4C">
        <w:t xml:space="preserve">in Karmen Uglešić </w:t>
      </w:r>
      <w:r w:rsidRPr="00072C4C">
        <w:t>(Državni zbor), Nataša Strlič (Muzej novejše zgodovine Slovenije)</w:t>
      </w:r>
      <w:r w:rsidR="00D376B3" w:rsidRPr="00072C4C">
        <w:t xml:space="preserve"> in </w:t>
      </w:r>
      <w:r w:rsidRPr="00072C4C">
        <w:t>Janja Papež (Novinarska dokumentacija Delo)</w:t>
      </w:r>
      <w:r w:rsidR="006452E4" w:rsidRPr="00072C4C">
        <w:t>.</w:t>
      </w:r>
    </w:p>
    <w:p w14:paraId="21D80FAC" w14:textId="78DE010A" w:rsidR="006452E4" w:rsidRPr="00072C4C" w:rsidRDefault="006452E4" w:rsidP="007765F4">
      <w:pPr>
        <w:tabs>
          <w:tab w:val="left" w:pos="3463"/>
        </w:tabs>
        <w:spacing w:line="240" w:lineRule="auto"/>
      </w:pPr>
    </w:p>
    <w:p w14:paraId="77DAC860" w14:textId="01F611F9" w:rsidR="006452E4" w:rsidRPr="00072C4C" w:rsidRDefault="006452E4" w:rsidP="007765F4">
      <w:pPr>
        <w:tabs>
          <w:tab w:val="left" w:pos="3463"/>
        </w:tabs>
        <w:spacing w:line="240" w:lineRule="auto"/>
      </w:pPr>
      <w:r w:rsidRPr="00072C4C">
        <w:t>***</w:t>
      </w:r>
    </w:p>
    <w:p w14:paraId="581C349A" w14:textId="41647DA7" w:rsidR="006452E4" w:rsidRPr="00072C4C" w:rsidRDefault="006452E4" w:rsidP="007765F4">
      <w:pPr>
        <w:tabs>
          <w:tab w:val="left" w:pos="3463"/>
        </w:tabs>
        <w:spacing w:line="240" w:lineRule="auto"/>
      </w:pPr>
    </w:p>
    <w:p w14:paraId="5FF06D50" w14:textId="77777777" w:rsidR="00033CD0" w:rsidRPr="00072C4C" w:rsidRDefault="00033CD0" w:rsidP="00033CD0">
      <w:pPr>
        <w:rPr>
          <w:rFonts w:cs="Arial"/>
        </w:rPr>
      </w:pPr>
      <w:r w:rsidRPr="00072C4C">
        <w:rPr>
          <w:rFonts w:cs="Arial"/>
        </w:rPr>
        <w:t>Izvedbo sta financirala Državni zbor in Inštitut za novejšo zgodovino (iz programa Raziskovalna infrastruktura slovenskega zgodovinopisja I0-0013, ki ga financira Agencija za raziskovalno dejavnost Republike Slovenije).</w:t>
      </w:r>
    </w:p>
    <w:p w14:paraId="259E8D20" w14:textId="77777777" w:rsidR="00033CD0" w:rsidRPr="00072C4C" w:rsidRDefault="00033CD0" w:rsidP="00033CD0">
      <w:pPr>
        <w:rPr>
          <w:rFonts w:cs="Arial"/>
        </w:rPr>
      </w:pPr>
    </w:p>
    <w:p w14:paraId="4E98D027" w14:textId="77777777" w:rsidR="00033CD0" w:rsidRPr="00072C4C" w:rsidRDefault="00033CD0" w:rsidP="00033CD0">
      <w:pPr>
        <w:rPr>
          <w:rFonts w:cs="Arial"/>
        </w:rPr>
      </w:pPr>
      <w:r w:rsidRPr="00072C4C">
        <w:rPr>
          <w:rFonts w:cs="Arial"/>
        </w:rPr>
        <w:t>Kontakt: rds@dz-rs.si</w:t>
      </w:r>
    </w:p>
    <w:p w14:paraId="5776459A" w14:textId="77777777" w:rsidR="00033CD0" w:rsidRPr="00072C4C" w:rsidRDefault="00033CD0" w:rsidP="00033CD0">
      <w:pPr>
        <w:rPr>
          <w:rFonts w:cs="Arial"/>
        </w:rPr>
      </w:pPr>
    </w:p>
    <w:p w14:paraId="1BCE0CF8" w14:textId="4B5A9466" w:rsidR="006452E4" w:rsidRPr="00072C4C" w:rsidRDefault="006452E4" w:rsidP="006452E4">
      <w:pPr>
        <w:tabs>
          <w:tab w:val="left" w:pos="3463"/>
        </w:tabs>
        <w:spacing w:line="240" w:lineRule="auto"/>
      </w:pPr>
      <w:r w:rsidRPr="00072C4C">
        <w:t xml:space="preserve">ISSN </w:t>
      </w:r>
      <w:r w:rsidR="00C45232" w:rsidRPr="00072C4C">
        <w:rPr>
          <w:highlight w:val="yellow"/>
        </w:rPr>
        <w:t>XXX</w:t>
      </w:r>
    </w:p>
    <w:p w14:paraId="4AD43F30" w14:textId="77777777" w:rsidR="006452E4" w:rsidRPr="00072C4C" w:rsidRDefault="006452E4" w:rsidP="006452E4">
      <w:pPr>
        <w:tabs>
          <w:tab w:val="left" w:pos="3463"/>
        </w:tabs>
        <w:spacing w:line="240" w:lineRule="auto"/>
      </w:pPr>
    </w:p>
    <w:p w14:paraId="4B88FE03" w14:textId="6CEFA06D" w:rsidR="006452E4" w:rsidRPr="00072C4C" w:rsidRDefault="006452E4" w:rsidP="006452E4">
      <w:pPr>
        <w:tabs>
          <w:tab w:val="left" w:pos="3463"/>
        </w:tabs>
        <w:spacing w:line="240" w:lineRule="auto"/>
      </w:pPr>
      <w:r w:rsidRPr="00072C4C">
        <w:t>COBISS.SI-ID</w:t>
      </w:r>
      <w:r w:rsidR="00C45232" w:rsidRPr="00072C4C">
        <w:t xml:space="preserve"> </w:t>
      </w:r>
      <w:r w:rsidR="00C45232" w:rsidRPr="00072C4C">
        <w:rPr>
          <w:highlight w:val="yellow"/>
        </w:rPr>
        <w:t>XXX</w:t>
      </w:r>
    </w:p>
    <w:p w14:paraId="3FEA604C" w14:textId="1D7D1043" w:rsidR="00E93005" w:rsidRPr="00072C4C" w:rsidRDefault="00E93005" w:rsidP="006452E4">
      <w:pPr>
        <w:tabs>
          <w:tab w:val="left" w:pos="3463"/>
        </w:tabs>
        <w:spacing w:line="240" w:lineRule="auto"/>
      </w:pPr>
    </w:p>
    <w:p w14:paraId="61E5AD35" w14:textId="552BAD8F" w:rsidR="00E93005" w:rsidRPr="00072C4C" w:rsidRDefault="00E93005" w:rsidP="006452E4">
      <w:pPr>
        <w:tabs>
          <w:tab w:val="left" w:pos="3463"/>
        </w:tabs>
        <w:spacing w:line="240" w:lineRule="auto"/>
      </w:pPr>
      <w:r w:rsidRPr="00072C4C">
        <w:t>Ljubljana, 23. december 2021</w:t>
      </w:r>
    </w:p>
    <w:p w14:paraId="6185904E" w14:textId="77777777" w:rsidR="006452E4" w:rsidRPr="00072C4C" w:rsidRDefault="006452E4" w:rsidP="006452E4">
      <w:pPr>
        <w:tabs>
          <w:tab w:val="left" w:pos="3463"/>
        </w:tabs>
        <w:spacing w:line="240" w:lineRule="auto"/>
      </w:pPr>
    </w:p>
    <w:p w14:paraId="5BFDEAA8" w14:textId="30772D90" w:rsidR="006452E4" w:rsidRPr="00072C4C" w:rsidRDefault="006452E4" w:rsidP="006452E4">
      <w:pPr>
        <w:tabs>
          <w:tab w:val="left" w:pos="3463"/>
        </w:tabs>
        <w:spacing w:line="240" w:lineRule="auto"/>
      </w:pPr>
      <w:r w:rsidRPr="00072C4C">
        <w:t>Copyright (c) 20</w:t>
      </w:r>
      <w:r w:rsidR="00C45232" w:rsidRPr="00072C4C">
        <w:t>21</w:t>
      </w:r>
      <w:r w:rsidRPr="00072C4C">
        <w:t xml:space="preserve"> </w:t>
      </w:r>
      <w:r w:rsidR="00C45232" w:rsidRPr="00072C4C">
        <w:t xml:space="preserve">Državni zbor in </w:t>
      </w:r>
      <w:r w:rsidRPr="00072C4C">
        <w:t>Inštitut za novejšo zgodovino</w:t>
      </w:r>
    </w:p>
    <w:p w14:paraId="671BA7AE" w14:textId="07AE170D" w:rsidR="00C45232" w:rsidRPr="00072C4C" w:rsidRDefault="00C45232" w:rsidP="006452E4">
      <w:pPr>
        <w:tabs>
          <w:tab w:val="left" w:pos="3463"/>
        </w:tabs>
        <w:spacing w:line="240" w:lineRule="auto"/>
      </w:pPr>
    </w:p>
    <w:p w14:paraId="3CB707DE" w14:textId="66E0C7E4" w:rsidR="00E93005" w:rsidRPr="00072C4C" w:rsidRDefault="00E93005" w:rsidP="006452E4">
      <w:pPr>
        <w:tabs>
          <w:tab w:val="left" w:pos="3463"/>
        </w:tabs>
        <w:spacing w:line="240" w:lineRule="auto"/>
      </w:pPr>
      <w:r w:rsidRPr="00072C4C">
        <w:t>***</w:t>
      </w:r>
    </w:p>
    <w:p w14:paraId="57EEF52F" w14:textId="77777777" w:rsidR="00E93005" w:rsidRPr="00072C4C" w:rsidRDefault="00E93005" w:rsidP="006452E4">
      <w:pPr>
        <w:tabs>
          <w:tab w:val="left" w:pos="3463"/>
        </w:tabs>
        <w:spacing w:line="240" w:lineRule="auto"/>
      </w:pPr>
    </w:p>
    <w:p w14:paraId="69F2AAB6" w14:textId="6088F414" w:rsidR="00C45232" w:rsidRPr="00072C4C" w:rsidRDefault="00C45232" w:rsidP="00C45232">
      <w:pPr>
        <w:tabs>
          <w:tab w:val="left" w:pos="3463"/>
        </w:tabs>
        <w:spacing w:line="240" w:lineRule="auto"/>
      </w:pPr>
      <w:r w:rsidRPr="00072C4C">
        <w:t>Splošni pogoji uporabe</w:t>
      </w:r>
    </w:p>
    <w:p w14:paraId="01089011" w14:textId="408B85C3" w:rsidR="00E93005" w:rsidRPr="00072C4C" w:rsidRDefault="00E93005" w:rsidP="00C45232">
      <w:pPr>
        <w:tabs>
          <w:tab w:val="left" w:pos="3463"/>
        </w:tabs>
        <w:spacing w:line="240" w:lineRule="auto"/>
      </w:pPr>
    </w:p>
    <w:p w14:paraId="6697039A" w14:textId="02AA509B" w:rsidR="00E93005" w:rsidRPr="00072C4C" w:rsidRDefault="00E93005" w:rsidP="00E93005">
      <w:pPr>
        <w:tabs>
          <w:tab w:val="left" w:pos="3463"/>
        </w:tabs>
      </w:pPr>
      <w:r w:rsidRPr="00072C4C">
        <w:t xml:space="preserve">Ste na spletni strani www.nastajanje-ustave.si. Vaš dostop do te spletne strani in njegovo uporabo urejajo ta splošna pravila kot zakoni. Prosimo, da splošne pogoje </w:t>
      </w:r>
      <w:r w:rsidRPr="00072C4C">
        <w:lastRenderedPageBreak/>
        <w:t>pazljivo preberete. Z vstopom na spletno stran potrjujete, da ste s temi splošnimi pogoji seznanjeni, da z njimi soglašate ter da vas določbe teh splošnih pogojev zavezujejo.</w:t>
      </w:r>
    </w:p>
    <w:p w14:paraId="4A7205FC" w14:textId="77777777" w:rsidR="00E93005" w:rsidRPr="00072C4C" w:rsidRDefault="00E93005" w:rsidP="00E93005">
      <w:pPr>
        <w:tabs>
          <w:tab w:val="left" w:pos="3463"/>
        </w:tabs>
      </w:pPr>
    </w:p>
    <w:p w14:paraId="135C62A0" w14:textId="55EE49F8" w:rsidR="00E93005" w:rsidRPr="00072C4C" w:rsidRDefault="00E93005" w:rsidP="00E93005">
      <w:pPr>
        <w:tabs>
          <w:tab w:val="left" w:pos="3463"/>
        </w:tabs>
      </w:pPr>
      <w:r w:rsidRPr="00072C4C">
        <w:t>Ti pogoji uporabe veljajo za celotno spletno stran www.nastajanje-ustave.si.</w:t>
      </w:r>
    </w:p>
    <w:p w14:paraId="43975C69" w14:textId="77777777" w:rsidR="00E93005" w:rsidRPr="00072C4C" w:rsidRDefault="00E93005" w:rsidP="00C45232">
      <w:pPr>
        <w:tabs>
          <w:tab w:val="left" w:pos="3463"/>
        </w:tabs>
        <w:spacing w:line="240" w:lineRule="auto"/>
      </w:pPr>
    </w:p>
    <w:p w14:paraId="32FD4C52" w14:textId="77777777" w:rsidR="00C45232" w:rsidRPr="00072C4C" w:rsidRDefault="00C45232" w:rsidP="00C45232">
      <w:pPr>
        <w:tabs>
          <w:tab w:val="left" w:pos="3463"/>
        </w:tabs>
        <w:spacing w:line="240" w:lineRule="auto"/>
      </w:pPr>
      <w:r w:rsidRPr="00072C4C">
        <w:t>1. Splošno</w:t>
      </w:r>
    </w:p>
    <w:p w14:paraId="3A65C15A" w14:textId="6D34384F" w:rsidR="00C45232" w:rsidRPr="00072C4C" w:rsidRDefault="00C45232" w:rsidP="00C45232">
      <w:pPr>
        <w:tabs>
          <w:tab w:val="left" w:pos="3463"/>
        </w:tabs>
        <w:spacing w:line="240" w:lineRule="auto"/>
      </w:pPr>
      <w:r w:rsidRPr="00072C4C">
        <w:t>Vsebina Splošnih pogojev o uporabi spletne</w:t>
      </w:r>
      <w:r w:rsidR="00B2047C" w:rsidRPr="00072C4C">
        <w:t xml:space="preserve"> strani www.nastajanje-ustave.si </w:t>
      </w:r>
      <w:r w:rsidRPr="00072C4C">
        <w:t>se nanaša na pogoje uporabe spletnih vsebin na spletni strani ter predstavlja pravno veljaven in zavezujoč sporazum med ponudnikom ter uporabniki spletne strani.</w:t>
      </w:r>
    </w:p>
    <w:p w14:paraId="6CB7722F" w14:textId="77777777" w:rsidR="00C45232" w:rsidRPr="00072C4C" w:rsidRDefault="00C45232" w:rsidP="00C45232">
      <w:pPr>
        <w:tabs>
          <w:tab w:val="left" w:pos="3463"/>
        </w:tabs>
        <w:spacing w:line="240" w:lineRule="auto"/>
      </w:pPr>
    </w:p>
    <w:p w14:paraId="63D5A4B8" w14:textId="77777777" w:rsidR="00F7653F" w:rsidRPr="00072C4C" w:rsidRDefault="00C45232" w:rsidP="00C45232">
      <w:pPr>
        <w:tabs>
          <w:tab w:val="left" w:pos="3463"/>
        </w:tabs>
        <w:spacing w:line="240" w:lineRule="auto"/>
      </w:pPr>
      <w:r w:rsidRPr="00072C4C">
        <w:t>2. Avtorske in sorodne pravice</w:t>
      </w:r>
    </w:p>
    <w:p w14:paraId="416DF669" w14:textId="7AADC705" w:rsidR="00C45232" w:rsidRPr="00072C4C" w:rsidRDefault="00F7653F" w:rsidP="00C45232">
      <w:pPr>
        <w:tabs>
          <w:tab w:val="left" w:pos="3463"/>
        </w:tabs>
        <w:spacing w:line="240" w:lineRule="auto"/>
      </w:pPr>
      <w:r w:rsidRPr="00072C4C">
        <w:t>V</w:t>
      </w:r>
      <w:r w:rsidR="00C45232" w:rsidRPr="00072C4C">
        <w:t>se pravice na objavljenih vsebinah</w:t>
      </w:r>
      <w:r w:rsidR="00B2047C" w:rsidRPr="00072C4C">
        <w:t xml:space="preserve"> spletne strani www.nastajanje-ustave.si</w:t>
      </w:r>
      <w:r w:rsidR="00C45232" w:rsidRPr="00072C4C">
        <w:t xml:space="preserve">, ki so varovane z avtorsko in sorodnimi pravicami, </w:t>
      </w:r>
      <w:r w:rsidRPr="00072C4C">
        <w:t xml:space="preserve">so </w:t>
      </w:r>
      <w:r w:rsidR="00C45232" w:rsidRPr="00072C4C">
        <w:t>pridržane, kar pomeni, da jih je brez predhodnega pisnega soglasja imetnika pravic prepovedano uporabljati in izkoriščati, kar velja tako za komercialne kot za nekomercialne namene uporabe, pri čemer pa te omejitve ne posegajo v dovoljene oblike uporabe avtorsko varovanih vsebin, kot jih določa Zakon o avtorski in sorodnih pravicah. Omejitve prav tako ne veljajo za dela v javni domeni, na katerih so avtorske pravice že potekle.</w:t>
      </w:r>
    </w:p>
    <w:p w14:paraId="02700460" w14:textId="1E6486E8" w:rsidR="00E93005" w:rsidRPr="00072C4C" w:rsidRDefault="00E93005" w:rsidP="00C45232">
      <w:pPr>
        <w:tabs>
          <w:tab w:val="left" w:pos="3463"/>
        </w:tabs>
        <w:spacing w:line="240" w:lineRule="auto"/>
      </w:pPr>
    </w:p>
    <w:p w14:paraId="6319C4A0" w14:textId="1C9B0187" w:rsidR="00B2047C" w:rsidRPr="00072C4C" w:rsidRDefault="00B2047C" w:rsidP="00B2047C">
      <w:pPr>
        <w:tabs>
          <w:tab w:val="left" w:pos="3463"/>
        </w:tabs>
      </w:pPr>
      <w:r w:rsidRPr="00072C4C">
        <w:t>Prepovedano je spreminjanje, kopiranje, distribucija, oddajanje, prikazovanje, izvajanje, razmnoževanje, objavljanje, licenciranje, ustvarjanje izpeljank, prenašanje ali prodajanje katerih koli podatkov, programske opreme, izdelkov ali storitev, ki so del spletne strani www.nastajanje-ustave.si, razen v primeru izrecne navedbe v teh pogojih uporabe.</w:t>
      </w:r>
    </w:p>
    <w:sectPr w:rsidR="00B2047C" w:rsidRPr="00072C4C" w:rsidSect="002E76B1">
      <w:headerReference w:type="default" r:id="rId6"/>
      <w:footerReference w:type="default" r:id="rId7"/>
      <w:pgSz w:w="11906" w:h="16838" w:code="9"/>
      <w:pgMar w:top="1021" w:right="1701" w:bottom="1418" w:left="1701" w:header="595"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3BE54" w14:textId="77777777" w:rsidR="002A1E55" w:rsidRDefault="002A1E55" w:rsidP="00EA0445">
      <w:pPr>
        <w:spacing w:line="240" w:lineRule="auto"/>
      </w:pPr>
      <w:r>
        <w:separator/>
      </w:r>
    </w:p>
  </w:endnote>
  <w:endnote w:type="continuationSeparator" w:id="0">
    <w:p w14:paraId="022C0A33" w14:textId="77777777" w:rsidR="002A1E55" w:rsidRDefault="002A1E55" w:rsidP="00EA0445">
      <w:pPr>
        <w:spacing w:line="240" w:lineRule="auto"/>
      </w:pPr>
      <w:r>
        <w:continuationSeparator/>
      </w:r>
    </w:p>
  </w:endnote>
  <w:endnote w:type="continuationNotice" w:id="1">
    <w:p w14:paraId="23E150C4" w14:textId="77777777" w:rsidR="002A1E55" w:rsidRDefault="002A1E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1F531" w14:textId="77777777" w:rsidR="00BC0DB8" w:rsidRDefault="00BC0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B0CDD" w14:textId="77777777" w:rsidR="002A1E55" w:rsidRDefault="002A1E55" w:rsidP="00EA0445">
      <w:pPr>
        <w:spacing w:line="240" w:lineRule="auto"/>
      </w:pPr>
      <w:r>
        <w:separator/>
      </w:r>
    </w:p>
  </w:footnote>
  <w:footnote w:type="continuationSeparator" w:id="0">
    <w:p w14:paraId="46086F1E" w14:textId="77777777" w:rsidR="002A1E55" w:rsidRDefault="002A1E55" w:rsidP="00EA0445">
      <w:pPr>
        <w:spacing w:line="240" w:lineRule="auto"/>
      </w:pPr>
      <w:r>
        <w:continuationSeparator/>
      </w:r>
    </w:p>
  </w:footnote>
  <w:footnote w:type="continuationNotice" w:id="1">
    <w:p w14:paraId="0CDE6EE7" w14:textId="77777777" w:rsidR="002A1E55" w:rsidRDefault="002A1E5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355896"/>
      <w:docPartObj>
        <w:docPartGallery w:val="Page Numbers (Top of Page)"/>
        <w:docPartUnique/>
      </w:docPartObj>
    </w:sdtPr>
    <w:sdtEndPr/>
    <w:sdtContent>
      <w:p w14:paraId="29CA60F4" w14:textId="77777777" w:rsidR="002E76B1" w:rsidRDefault="002E76B1">
        <w:pPr>
          <w:pStyle w:val="Header"/>
          <w:jc w:val="center"/>
        </w:pPr>
        <w:r w:rsidRPr="002E76B1">
          <w:rPr>
            <w:sz w:val="20"/>
            <w:szCs w:val="20"/>
          </w:rPr>
          <w:fldChar w:fldCharType="begin"/>
        </w:r>
        <w:r w:rsidRPr="002E76B1">
          <w:rPr>
            <w:sz w:val="20"/>
            <w:szCs w:val="20"/>
          </w:rPr>
          <w:instrText>PAGE   \* MERGEFORMAT</w:instrText>
        </w:r>
        <w:r w:rsidRPr="002E76B1">
          <w:rPr>
            <w:sz w:val="20"/>
            <w:szCs w:val="20"/>
          </w:rPr>
          <w:fldChar w:fldCharType="separate"/>
        </w:r>
        <w:r w:rsidR="00894AD9">
          <w:rPr>
            <w:noProof/>
            <w:sz w:val="20"/>
            <w:szCs w:val="20"/>
          </w:rPr>
          <w:t>2</w:t>
        </w:r>
        <w:r w:rsidRPr="002E76B1">
          <w:rPr>
            <w:sz w:val="20"/>
            <w:szCs w:val="20"/>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65F4"/>
    <w:rsid w:val="00033CD0"/>
    <w:rsid w:val="00067710"/>
    <w:rsid w:val="00072C4C"/>
    <w:rsid w:val="000C5E91"/>
    <w:rsid w:val="000E4118"/>
    <w:rsid w:val="001C23EA"/>
    <w:rsid w:val="00203FDA"/>
    <w:rsid w:val="002303F1"/>
    <w:rsid w:val="00272470"/>
    <w:rsid w:val="0028641E"/>
    <w:rsid w:val="00291068"/>
    <w:rsid w:val="002A1E55"/>
    <w:rsid w:val="002E76B1"/>
    <w:rsid w:val="00333C65"/>
    <w:rsid w:val="003A7683"/>
    <w:rsid w:val="003E68F2"/>
    <w:rsid w:val="004A111F"/>
    <w:rsid w:val="004B333A"/>
    <w:rsid w:val="004E7EDE"/>
    <w:rsid w:val="00562FD4"/>
    <w:rsid w:val="00636FC8"/>
    <w:rsid w:val="006452E4"/>
    <w:rsid w:val="006C6283"/>
    <w:rsid w:val="006F1111"/>
    <w:rsid w:val="0070759E"/>
    <w:rsid w:val="0076410A"/>
    <w:rsid w:val="00770BC6"/>
    <w:rsid w:val="007765F4"/>
    <w:rsid w:val="00894AD9"/>
    <w:rsid w:val="008A61A1"/>
    <w:rsid w:val="008B20DD"/>
    <w:rsid w:val="00926ADB"/>
    <w:rsid w:val="009C28F2"/>
    <w:rsid w:val="009E2676"/>
    <w:rsid w:val="009F0BC1"/>
    <w:rsid w:val="00A142ED"/>
    <w:rsid w:val="00AD7DE9"/>
    <w:rsid w:val="00AE4476"/>
    <w:rsid w:val="00B2047C"/>
    <w:rsid w:val="00B66B59"/>
    <w:rsid w:val="00B929F1"/>
    <w:rsid w:val="00BC0DB8"/>
    <w:rsid w:val="00C45232"/>
    <w:rsid w:val="00D376B3"/>
    <w:rsid w:val="00D54A5B"/>
    <w:rsid w:val="00D75828"/>
    <w:rsid w:val="00DB11A7"/>
    <w:rsid w:val="00DB615E"/>
    <w:rsid w:val="00E64A48"/>
    <w:rsid w:val="00E93005"/>
    <w:rsid w:val="00EA0445"/>
    <w:rsid w:val="00F426D7"/>
    <w:rsid w:val="00F7653F"/>
    <w:rsid w:val="00F81A00"/>
    <w:rsid w:val="00FA4D54"/>
    <w:rsid w:val="00FC5AE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1BA8"/>
  <w15:chartTrackingRefBased/>
  <w15:docId w15:val="{D9BA3A4D-94B0-4F62-B93F-5AFFAA4B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AD9"/>
    <w:pPr>
      <w:spacing w:after="0" w:line="264" w:lineRule="atLeast"/>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445"/>
    <w:pPr>
      <w:tabs>
        <w:tab w:val="center" w:pos="4536"/>
        <w:tab w:val="right" w:pos="9072"/>
      </w:tabs>
      <w:spacing w:line="240" w:lineRule="auto"/>
    </w:pPr>
  </w:style>
  <w:style w:type="character" w:customStyle="1" w:styleId="HeaderChar">
    <w:name w:val="Header Char"/>
    <w:basedOn w:val="DefaultParagraphFont"/>
    <w:link w:val="Header"/>
    <w:uiPriority w:val="99"/>
    <w:rsid w:val="00EA0445"/>
    <w:rPr>
      <w:rFonts w:ascii="Arial" w:hAnsi="Arial"/>
    </w:rPr>
  </w:style>
  <w:style w:type="paragraph" w:styleId="Footer">
    <w:name w:val="footer"/>
    <w:basedOn w:val="Normal"/>
    <w:link w:val="FooterChar"/>
    <w:uiPriority w:val="99"/>
    <w:unhideWhenUsed/>
    <w:rsid w:val="00EA0445"/>
    <w:pPr>
      <w:tabs>
        <w:tab w:val="center" w:pos="4536"/>
        <w:tab w:val="right" w:pos="9072"/>
      </w:tabs>
      <w:spacing w:line="240" w:lineRule="auto"/>
    </w:pPr>
  </w:style>
  <w:style w:type="character" w:customStyle="1" w:styleId="FooterChar">
    <w:name w:val="Footer Char"/>
    <w:basedOn w:val="DefaultParagraphFont"/>
    <w:link w:val="Footer"/>
    <w:uiPriority w:val="99"/>
    <w:rsid w:val="00EA0445"/>
    <w:rPr>
      <w:rFonts w:ascii="Arial" w:hAnsi="Arial"/>
    </w:rPr>
  </w:style>
  <w:style w:type="paragraph" w:styleId="BalloonText">
    <w:name w:val="Balloon Text"/>
    <w:basedOn w:val="Normal"/>
    <w:link w:val="BalloonTextChar"/>
    <w:uiPriority w:val="99"/>
    <w:semiHidden/>
    <w:unhideWhenUsed/>
    <w:rsid w:val="00894A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AD9"/>
    <w:rPr>
      <w:rFonts w:ascii="Tahoma" w:hAnsi="Tahoma" w:cs="Tahoma"/>
      <w:sz w:val="16"/>
      <w:szCs w:val="16"/>
    </w:rPr>
  </w:style>
  <w:style w:type="paragraph" w:styleId="NormalWeb">
    <w:name w:val="Normal (Web)"/>
    <w:basedOn w:val="Normal"/>
    <w:uiPriority w:val="99"/>
    <w:semiHidden/>
    <w:unhideWhenUsed/>
    <w:rsid w:val="007765F4"/>
    <w:pPr>
      <w:spacing w:before="100" w:beforeAutospacing="1" w:after="100" w:afterAutospacing="1" w:line="240" w:lineRule="auto"/>
      <w:jc w:val="left"/>
    </w:pPr>
    <w:rPr>
      <w:rFonts w:ascii="Times New Roman" w:eastAsia="Times New Roman" w:hAnsi="Times New Roman" w:cs="Times New Roman"/>
      <w:sz w:val="24"/>
      <w:szCs w:val="24"/>
      <w:lang w:eastAsia="sl-SI"/>
    </w:rPr>
  </w:style>
  <w:style w:type="character" w:styleId="Hyperlink">
    <w:name w:val="Hyperlink"/>
    <w:basedOn w:val="DefaultParagraphFont"/>
    <w:uiPriority w:val="99"/>
    <w:unhideWhenUsed/>
    <w:rsid w:val="006452E4"/>
    <w:rPr>
      <w:color w:val="0000FF" w:themeColor="hyperlink"/>
      <w:u w:val="single"/>
    </w:rPr>
  </w:style>
  <w:style w:type="character" w:styleId="UnresolvedMention">
    <w:name w:val="Unresolved Mention"/>
    <w:basedOn w:val="DefaultParagraphFont"/>
    <w:uiPriority w:val="99"/>
    <w:semiHidden/>
    <w:unhideWhenUsed/>
    <w:rsid w:val="00645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524310">
      <w:bodyDiv w:val="1"/>
      <w:marLeft w:val="0"/>
      <w:marRight w:val="0"/>
      <w:marTop w:val="0"/>
      <w:marBottom w:val="0"/>
      <w:divBdr>
        <w:top w:val="none" w:sz="0" w:space="0" w:color="auto"/>
        <w:left w:val="none" w:sz="0" w:space="0" w:color="auto"/>
        <w:bottom w:val="none" w:sz="0" w:space="0" w:color="auto"/>
        <w:right w:val="none" w:sz="0" w:space="0" w:color="auto"/>
      </w:divBdr>
      <w:divsChild>
        <w:div w:id="1981114093">
          <w:marLeft w:val="-600"/>
          <w:marRight w:val="0"/>
          <w:marTop w:val="0"/>
          <w:marBottom w:val="0"/>
          <w:divBdr>
            <w:top w:val="none" w:sz="0" w:space="0" w:color="auto"/>
            <w:left w:val="none" w:sz="0" w:space="0" w:color="auto"/>
            <w:bottom w:val="none" w:sz="0" w:space="0" w:color="auto"/>
            <w:right w:val="none" w:sz="0" w:space="0" w:color="auto"/>
          </w:divBdr>
          <w:divsChild>
            <w:div w:id="686905653">
              <w:marLeft w:val="0"/>
              <w:marRight w:val="0"/>
              <w:marTop w:val="0"/>
              <w:marBottom w:val="0"/>
              <w:divBdr>
                <w:top w:val="none" w:sz="0" w:space="0" w:color="auto"/>
                <w:left w:val="none" w:sz="0" w:space="0" w:color="auto"/>
                <w:bottom w:val="none" w:sz="0" w:space="0" w:color="auto"/>
                <w:right w:val="none" w:sz="0" w:space="0" w:color="auto"/>
              </w:divBdr>
              <w:divsChild>
                <w:div w:id="7063747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1286</Words>
  <Characters>8424</Characters>
  <Application>Microsoft Office Word</Application>
  <DocSecurity>0</DocSecurity>
  <Lines>200</Lines>
  <Paragraphs>106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Borut Peršolja</dc:creator>
  <cp:keywords/>
  <dc:description/>
  <cp:lastModifiedBy>Microsoft Office User</cp:lastModifiedBy>
  <cp:revision>1</cp:revision>
  <cp:lastPrinted>2012-02-01T13:22:00Z</cp:lastPrinted>
  <dcterms:created xsi:type="dcterms:W3CDTF">2021-12-19T14:20:00Z</dcterms:created>
  <dcterms:modified xsi:type="dcterms:W3CDTF">2021-12-22T18:47:00Z</dcterms:modified>
</cp:coreProperties>
</file>