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206008" w14:textId="644446DE" w:rsidR="006452E4" w:rsidRDefault="006452E4" w:rsidP="007765F4">
      <w:pPr>
        <w:tabs>
          <w:tab w:val="left" w:pos="3463"/>
        </w:tabs>
        <w:spacing w:line="240" w:lineRule="auto"/>
      </w:pPr>
      <w:r>
        <w:t>Kolofon</w:t>
      </w:r>
    </w:p>
    <w:p w14:paraId="05006E6A" w14:textId="77777777" w:rsidR="006452E4" w:rsidRDefault="006452E4" w:rsidP="007765F4">
      <w:pPr>
        <w:tabs>
          <w:tab w:val="left" w:pos="3463"/>
        </w:tabs>
        <w:spacing w:line="240" w:lineRule="auto"/>
      </w:pPr>
    </w:p>
    <w:p w14:paraId="4935C237" w14:textId="14E27D67" w:rsidR="007765F4" w:rsidRDefault="00E93005" w:rsidP="007765F4">
      <w:pPr>
        <w:tabs>
          <w:tab w:val="left" w:pos="3463"/>
        </w:tabs>
        <w:spacing w:line="240" w:lineRule="auto"/>
      </w:pPr>
      <w:r>
        <w:t>Ob 30. obletnici razglasitve ustave Republike Slovenije (23. 12. 1991) je s</w:t>
      </w:r>
      <w:r w:rsidR="006452E4">
        <w:t xml:space="preserve">pletno stran </w:t>
      </w:r>
      <w:r w:rsidR="006452E4" w:rsidRPr="006452E4">
        <w:t>www.nastajanje-ustave.si</w:t>
      </w:r>
      <w:r w:rsidR="006452E4">
        <w:t xml:space="preserve"> z d</w:t>
      </w:r>
      <w:r w:rsidR="007765F4" w:rsidRPr="007765F4">
        <w:t>igitaliziran</w:t>
      </w:r>
      <w:r w:rsidR="00AE4476">
        <w:t>o</w:t>
      </w:r>
      <w:r w:rsidR="007765F4" w:rsidRPr="007765F4">
        <w:t xml:space="preserve"> </w:t>
      </w:r>
      <w:r w:rsidR="006452E4">
        <w:t xml:space="preserve">kronološko </w:t>
      </w:r>
      <w:r w:rsidR="007765F4" w:rsidRPr="007765F4">
        <w:t>zbirk</w:t>
      </w:r>
      <w:r w:rsidR="00AE4476">
        <w:t>o</w:t>
      </w:r>
      <w:r w:rsidR="007765F4" w:rsidRPr="007765F4">
        <w:t xml:space="preserve"> gradiv Nastajanje Ustave Republike Slovenije 1990–1991</w:t>
      </w:r>
      <w:r w:rsidR="00AE4476">
        <w:t xml:space="preserve"> zasnoval in pripravil u</w:t>
      </w:r>
      <w:r w:rsidR="007765F4">
        <w:t xml:space="preserve">redniški odbor: </w:t>
      </w:r>
      <w:r w:rsidR="007765F4" w:rsidRPr="007765F4">
        <w:t>dr. Miro Cerar</w:t>
      </w:r>
      <w:r w:rsidR="00F81A00">
        <w:t xml:space="preserve"> (strokovni vodja</w:t>
      </w:r>
      <w:r>
        <w:t>, Pravna fakulteta Univerze v Ljubljani</w:t>
      </w:r>
      <w:r w:rsidR="00F81A00">
        <w:t>)</w:t>
      </w:r>
      <w:r w:rsidR="007765F4" w:rsidRPr="007765F4">
        <w:t xml:space="preserve">, </w:t>
      </w:r>
      <w:r w:rsidR="007765F4">
        <w:t>Gordana Černe</w:t>
      </w:r>
      <w:r>
        <w:t xml:space="preserve"> (Državni zbor)</w:t>
      </w:r>
      <w:r w:rsidR="007765F4">
        <w:t xml:space="preserve">, </w:t>
      </w:r>
      <w:r w:rsidR="007765F4" w:rsidRPr="007765F4">
        <w:t>dr. Jure Gašparič</w:t>
      </w:r>
      <w:r>
        <w:t xml:space="preserve"> (Inštitut za novejšo zgodovino)</w:t>
      </w:r>
      <w:r w:rsidR="007765F4">
        <w:t>, Urška Mohar</w:t>
      </w:r>
      <w:r>
        <w:t xml:space="preserve"> (Državni zbor)</w:t>
      </w:r>
      <w:r w:rsidR="007765F4">
        <w:t>, dr.</w:t>
      </w:r>
      <w:r>
        <w:t> </w:t>
      </w:r>
      <w:r w:rsidR="007765F4">
        <w:t>Andrej Pančur</w:t>
      </w:r>
      <w:r>
        <w:t xml:space="preserve"> (Inštitut za novejšo zgodovino)</w:t>
      </w:r>
      <w:r w:rsidR="007765F4">
        <w:t>, mag. Borut Peršolja</w:t>
      </w:r>
      <w:r w:rsidR="00F81A00">
        <w:t xml:space="preserve"> (koordinator</w:t>
      </w:r>
      <w:r>
        <w:t>, Državni zbor</w:t>
      </w:r>
      <w:r w:rsidR="00F81A00">
        <w:t xml:space="preserve">) </w:t>
      </w:r>
      <w:r w:rsidR="00AE4476">
        <w:t xml:space="preserve">in </w:t>
      </w:r>
      <w:r w:rsidR="007765F4">
        <w:t>dr. Jure Spruk</w:t>
      </w:r>
      <w:r w:rsidR="00AE4476">
        <w:t>.</w:t>
      </w:r>
    </w:p>
    <w:p w14:paraId="173A515D" w14:textId="06135872" w:rsidR="006452E4" w:rsidRDefault="006452E4" w:rsidP="007765F4">
      <w:pPr>
        <w:tabs>
          <w:tab w:val="left" w:pos="3463"/>
        </w:tabs>
        <w:spacing w:line="240" w:lineRule="auto"/>
      </w:pPr>
    </w:p>
    <w:p w14:paraId="2F34CD1B" w14:textId="6148F506" w:rsidR="00B929F1" w:rsidRDefault="00B929F1" w:rsidP="007765F4">
      <w:pPr>
        <w:tabs>
          <w:tab w:val="left" w:pos="3463"/>
        </w:tabs>
        <w:spacing w:line="240" w:lineRule="auto"/>
      </w:pPr>
      <w:r>
        <w:t>Vodji projekta: dr. Miro Cerar, mag. Borut Peršolja</w:t>
      </w:r>
    </w:p>
    <w:p w14:paraId="6D99C011" w14:textId="77777777" w:rsidR="00B929F1" w:rsidRDefault="00B929F1" w:rsidP="007765F4">
      <w:pPr>
        <w:tabs>
          <w:tab w:val="left" w:pos="3463"/>
        </w:tabs>
        <w:spacing w:line="240" w:lineRule="auto"/>
      </w:pPr>
    </w:p>
    <w:p w14:paraId="20F172FF" w14:textId="26A468E4" w:rsidR="006452E4" w:rsidRDefault="006452E4" w:rsidP="007765F4">
      <w:pPr>
        <w:tabs>
          <w:tab w:val="left" w:pos="3463"/>
        </w:tabs>
        <w:spacing w:line="240" w:lineRule="auto"/>
      </w:pPr>
      <w:r>
        <w:t>Odgovorna oseba: mag. Borut Peršolja</w:t>
      </w:r>
    </w:p>
    <w:p w14:paraId="2E68A561" w14:textId="77777777" w:rsidR="007765F4" w:rsidRDefault="007765F4" w:rsidP="007765F4">
      <w:pPr>
        <w:tabs>
          <w:tab w:val="left" w:pos="3463"/>
        </w:tabs>
        <w:spacing w:line="240" w:lineRule="auto"/>
      </w:pPr>
    </w:p>
    <w:p w14:paraId="7F9D3534" w14:textId="12D8B546" w:rsidR="007765F4" w:rsidRDefault="007765F4" w:rsidP="007765F4">
      <w:pPr>
        <w:tabs>
          <w:tab w:val="left" w:pos="3463"/>
        </w:tabs>
        <w:spacing w:line="240" w:lineRule="auto"/>
      </w:pPr>
      <w:r w:rsidRPr="007765F4">
        <w:t>Avtorji</w:t>
      </w:r>
      <w:r w:rsidR="00AE4476">
        <w:t xml:space="preserve"> besedil</w:t>
      </w:r>
      <w:r w:rsidRPr="007765F4">
        <w:t>: dr. Miro Cerar</w:t>
      </w:r>
      <w:r w:rsidR="00F81A00">
        <w:t xml:space="preserve"> (Kronologija, </w:t>
      </w:r>
      <w:r w:rsidR="00FA4D54" w:rsidRPr="00FA4D54">
        <w:t>Ustavna diskontinuiteta, skupščinski sistem, mejniki v procesu nastajanja ustave in priznanje Slovenije</w:t>
      </w:r>
      <w:r w:rsidR="00FA4D54">
        <w:t xml:space="preserve">, </w:t>
      </w:r>
      <w:r w:rsidR="00F81A00" w:rsidRPr="006452E4">
        <w:t>Nastajanje ustave Republike Slovenije,</w:t>
      </w:r>
      <w:r w:rsidR="00F81A00">
        <w:t xml:space="preserve"> Pojem ustave in obči razvoj ustavnosti, Temeljna izhodišča, viri in cilji ustavne ureditve Republike Slovenije, Ustavna razprava, Ustava Republike Slovenije: preambula in splošne določbe, Ustava Republike Slovenije: človekove pravice in temeljne svoboščine, Ustava Republike Slovenije: gospodarska in socialna razmerja in Ustava Republike Slovenije: državna ureditev in lokalna samouprava)</w:t>
      </w:r>
      <w:r w:rsidRPr="007765F4">
        <w:t>, dr. Jure Gašparič</w:t>
      </w:r>
      <w:r w:rsidR="00F81A00">
        <w:t xml:space="preserve"> (</w:t>
      </w:r>
      <w:r w:rsidR="00FA4D54" w:rsidRPr="00FA4D54">
        <w:t>Ustavna diskontinuiteta, skupščinski sistem, mejniki v procesu nastajanja ustave in priznanje Slovenije</w:t>
      </w:r>
      <w:r w:rsidR="00F81A00">
        <w:t>)</w:t>
      </w:r>
      <w:r w:rsidR="006452E4">
        <w:t xml:space="preserve"> in </w:t>
      </w:r>
      <w:r w:rsidR="00AE4476">
        <w:t>dr. Jure Spruk</w:t>
      </w:r>
      <w:r w:rsidR="00F81A00">
        <w:t xml:space="preserve"> (</w:t>
      </w:r>
      <w:r w:rsidR="00F81A00" w:rsidRPr="00F81A00">
        <w:rPr>
          <w:highlight w:val="yellow"/>
        </w:rPr>
        <w:t>XXX</w:t>
      </w:r>
      <w:r w:rsidR="00F81A00">
        <w:t>)</w:t>
      </w:r>
      <w:r w:rsidR="006452E4">
        <w:t>.</w:t>
      </w:r>
    </w:p>
    <w:p w14:paraId="0BA39DED" w14:textId="1EEE4A64" w:rsidR="00FA4D54" w:rsidRDefault="00FA4D54" w:rsidP="007765F4">
      <w:pPr>
        <w:tabs>
          <w:tab w:val="left" w:pos="3463"/>
        </w:tabs>
        <w:spacing w:line="240" w:lineRule="auto"/>
      </w:pPr>
    </w:p>
    <w:p w14:paraId="1BE20230" w14:textId="708B9A96" w:rsidR="00033CD0" w:rsidRDefault="00291068" w:rsidP="007765F4">
      <w:pPr>
        <w:tabs>
          <w:tab w:val="left" w:pos="3463"/>
        </w:tabs>
        <w:spacing w:line="240" w:lineRule="auto"/>
      </w:pPr>
      <w:r>
        <w:t>Uporabljeno a</w:t>
      </w:r>
      <w:r w:rsidR="006452E4" w:rsidRPr="006452E4">
        <w:t xml:space="preserve">rhivsko gradivo: </w:t>
      </w:r>
      <w:r w:rsidR="00033CD0" w:rsidRPr="00195864">
        <w:t xml:space="preserve">Arhiv Državnega zbora </w:t>
      </w:r>
      <w:r w:rsidR="00033CD0">
        <w:t>RS</w:t>
      </w:r>
      <w:r w:rsidR="00033CD0" w:rsidRPr="00195864">
        <w:t>, fond Skupščina Slovenije, Zbirka Sprejeti Zakoni in akti, škatla 10, št</w:t>
      </w:r>
      <w:r w:rsidR="00033CD0">
        <w:t>evilka</w:t>
      </w:r>
      <w:r w:rsidR="00033CD0" w:rsidRPr="00195864">
        <w:t xml:space="preserve"> zadeve: 011-29/74</w:t>
      </w:r>
      <w:r w:rsidR="00033CD0">
        <w:t xml:space="preserve">, </w:t>
      </w:r>
      <w:r w:rsidR="00033CD0" w:rsidRPr="00195864">
        <w:t xml:space="preserve">škatla </w:t>
      </w:r>
      <w:r w:rsidR="00033CD0">
        <w:t>39</w:t>
      </w:r>
      <w:r w:rsidR="00033CD0" w:rsidRPr="00195864">
        <w:t>, št</w:t>
      </w:r>
      <w:r w:rsidR="00033CD0">
        <w:t>evilka</w:t>
      </w:r>
      <w:r w:rsidR="00033CD0" w:rsidRPr="00195864">
        <w:t xml:space="preserve"> zadeve: </w:t>
      </w:r>
      <w:r w:rsidR="00033CD0">
        <w:t xml:space="preserve">001-02/90-2, </w:t>
      </w:r>
      <w:r w:rsidR="00033CD0" w:rsidRPr="00195864">
        <w:t xml:space="preserve">škatla </w:t>
      </w:r>
      <w:r w:rsidR="00033CD0">
        <w:t>42</w:t>
      </w:r>
      <w:r w:rsidR="00033CD0" w:rsidRPr="00195864">
        <w:t>, št</w:t>
      </w:r>
      <w:r w:rsidR="00033CD0">
        <w:t>evilka</w:t>
      </w:r>
      <w:r w:rsidR="00033CD0" w:rsidRPr="00195864">
        <w:t xml:space="preserve"> zadeve: </w:t>
      </w:r>
      <w:r w:rsidR="00033CD0">
        <w:t xml:space="preserve">001-02/91-12/2; </w:t>
      </w:r>
      <w:r w:rsidR="00033CD0" w:rsidRPr="00195864">
        <w:t>Zbirka Čestitke, zahvale, podpore in protestna pisma ob sprejemu amandmajev k Ustavi SRS, škatla. 8, št</w:t>
      </w:r>
      <w:r w:rsidR="00033CD0">
        <w:t>evilka</w:t>
      </w:r>
      <w:r w:rsidR="00033CD0" w:rsidRPr="00195864">
        <w:t xml:space="preserve"> zadeve: 001-02/89-2</w:t>
      </w:r>
      <w:r w:rsidR="00033CD0">
        <w:t xml:space="preserve">; </w:t>
      </w:r>
      <w:r w:rsidR="00033CD0" w:rsidRPr="00195864">
        <w:t xml:space="preserve">Zbirka </w:t>
      </w:r>
      <w:r w:rsidR="00033CD0">
        <w:t>Osnutki ustave</w:t>
      </w:r>
      <w:r w:rsidR="00033CD0" w:rsidRPr="00195864">
        <w:t>, škatla 10, št</w:t>
      </w:r>
      <w:r w:rsidR="00033CD0">
        <w:t>evilka</w:t>
      </w:r>
      <w:r w:rsidR="00033CD0" w:rsidRPr="00195864">
        <w:t xml:space="preserve"> zadeve: </w:t>
      </w:r>
      <w:r w:rsidR="00033CD0">
        <w:t xml:space="preserve">001-02/89-2; </w:t>
      </w:r>
      <w:r w:rsidR="00033CD0" w:rsidRPr="00195864">
        <w:t xml:space="preserve">Zbirka </w:t>
      </w:r>
      <w:r w:rsidR="00033CD0">
        <w:t>Javna razprava o osnutku Ustave RS</w:t>
      </w:r>
      <w:r w:rsidR="00033CD0" w:rsidRPr="00195864">
        <w:t>, škatla 1</w:t>
      </w:r>
      <w:r w:rsidR="00033CD0">
        <w:t>2 in 13</w:t>
      </w:r>
      <w:r w:rsidR="00033CD0" w:rsidRPr="00195864">
        <w:t>, št</w:t>
      </w:r>
      <w:r w:rsidR="00033CD0">
        <w:t>evilka</w:t>
      </w:r>
      <w:r w:rsidR="00033CD0" w:rsidRPr="00195864">
        <w:t xml:space="preserve"> zadeve: </w:t>
      </w:r>
      <w:r w:rsidR="00033CD0">
        <w:t>001-01/89-2.</w:t>
      </w:r>
    </w:p>
    <w:p w14:paraId="3F55DC14" w14:textId="47BFEB3A" w:rsidR="00033CD0" w:rsidRDefault="00033CD0" w:rsidP="007765F4">
      <w:pPr>
        <w:tabs>
          <w:tab w:val="left" w:pos="3463"/>
        </w:tabs>
        <w:spacing w:line="240" w:lineRule="auto"/>
      </w:pPr>
    </w:p>
    <w:p w14:paraId="0FC980F4" w14:textId="77777777" w:rsidR="00D54A5B" w:rsidRDefault="00D54A5B" w:rsidP="00D54A5B">
      <w:pPr>
        <w:rPr>
          <w:rFonts w:cs="Arial"/>
        </w:rPr>
      </w:pPr>
      <w:r w:rsidRPr="00D54A5B">
        <w:rPr>
          <w:rFonts w:cs="Arial"/>
          <w:highlight w:val="yellow"/>
        </w:rPr>
        <w:t>Lektoriranje: Tanja Obreza, Tanja Sernec (Državni zbor)</w:t>
      </w:r>
    </w:p>
    <w:p w14:paraId="44E49233" w14:textId="77777777" w:rsidR="00D54A5B" w:rsidRDefault="00D54A5B" w:rsidP="007765F4">
      <w:pPr>
        <w:tabs>
          <w:tab w:val="left" w:pos="3463"/>
        </w:tabs>
        <w:spacing w:line="240" w:lineRule="auto"/>
      </w:pPr>
    </w:p>
    <w:p w14:paraId="7AA20D4A" w14:textId="186C194D" w:rsidR="00AE4476" w:rsidRDefault="00AE4476" w:rsidP="007765F4">
      <w:pPr>
        <w:tabs>
          <w:tab w:val="left" w:pos="3463"/>
        </w:tabs>
        <w:spacing w:line="240" w:lineRule="auto"/>
      </w:pPr>
      <w:r>
        <w:t xml:space="preserve">Spletna </w:t>
      </w:r>
      <w:r w:rsidR="00F81A00">
        <w:t xml:space="preserve">zasnova in </w:t>
      </w:r>
      <w:r w:rsidR="00B929F1">
        <w:t xml:space="preserve">tehnična </w:t>
      </w:r>
      <w:r>
        <w:t>izvedba: dr. Andrej Pančur</w:t>
      </w:r>
    </w:p>
    <w:p w14:paraId="75752E3D" w14:textId="2567161B" w:rsidR="00AE4476" w:rsidRDefault="00AE4476" w:rsidP="007765F4">
      <w:pPr>
        <w:tabs>
          <w:tab w:val="left" w:pos="3463"/>
        </w:tabs>
        <w:spacing w:line="240" w:lineRule="auto"/>
      </w:pPr>
    </w:p>
    <w:p w14:paraId="5535EBD2" w14:textId="516A4D86" w:rsidR="00AE4476" w:rsidRPr="00CB7215" w:rsidRDefault="00AE4476" w:rsidP="00AE4476">
      <w:pPr>
        <w:rPr>
          <w:rFonts w:cs="Arial"/>
        </w:rPr>
      </w:pPr>
      <w:r>
        <w:rPr>
          <w:rFonts w:cs="Arial"/>
        </w:rPr>
        <w:t>Avtorstvo in v</w:t>
      </w:r>
      <w:r w:rsidRPr="00CB7215">
        <w:rPr>
          <w:rFonts w:cs="Arial"/>
        </w:rPr>
        <w:t>ir slikovnega gradiva:</w:t>
      </w:r>
      <w:r>
        <w:rPr>
          <w:rFonts w:cs="Arial"/>
        </w:rPr>
        <w:t xml:space="preserve"> </w:t>
      </w:r>
      <w:r w:rsidRPr="004523E4">
        <w:rPr>
          <w:rFonts w:cs="Arial"/>
        </w:rPr>
        <w:t>Tone Stojko/Muzej novejše zgodovine Slovenije</w:t>
      </w:r>
    </w:p>
    <w:p w14:paraId="10A4BE9E" w14:textId="77777777" w:rsidR="00AE4476" w:rsidRDefault="00AE4476" w:rsidP="00AE4476">
      <w:pPr>
        <w:rPr>
          <w:rFonts w:cs="Arial"/>
        </w:rPr>
      </w:pPr>
    </w:p>
    <w:p w14:paraId="6565D589" w14:textId="69BCC343" w:rsidR="00FA4D54" w:rsidRDefault="00FA4D54" w:rsidP="00AE4476">
      <w:pPr>
        <w:tabs>
          <w:tab w:val="left" w:pos="3463"/>
        </w:tabs>
        <w:spacing w:line="240" w:lineRule="auto"/>
      </w:pPr>
      <w:r w:rsidRPr="00FA4D54">
        <w:t>Kronološko zbirko gradiv sta v letih 2007</w:t>
      </w:r>
      <w:r>
        <w:t>–</w:t>
      </w:r>
      <w:r w:rsidRPr="00FA4D54">
        <w:t>2008 zbrala in uredila dr. Miro Cerar in Mojca Stropnik. Pri zbiranju gradiv so sodelovali Nataša Mlinarič, Gordana Vrabec in Boris Vrišer.</w:t>
      </w:r>
    </w:p>
    <w:p w14:paraId="237A8E58" w14:textId="77777777" w:rsidR="00FA4D54" w:rsidRDefault="00FA4D54" w:rsidP="00AE4476">
      <w:pPr>
        <w:tabs>
          <w:tab w:val="left" w:pos="3463"/>
        </w:tabs>
        <w:spacing w:line="240" w:lineRule="auto"/>
      </w:pPr>
    </w:p>
    <w:p w14:paraId="38AC8177" w14:textId="474CC734" w:rsidR="00AE4476" w:rsidRDefault="00FA4D54" w:rsidP="00AE4476">
      <w:pPr>
        <w:tabs>
          <w:tab w:val="left" w:pos="3463"/>
        </w:tabs>
        <w:spacing w:line="240" w:lineRule="auto"/>
      </w:pPr>
      <w:r w:rsidRPr="00FA4D54">
        <w:t>Pregled in dodatno urejanje kronološke zbirke gradiv so v letu 2021 opravili</w:t>
      </w:r>
      <w:r w:rsidR="00AE4476">
        <w:t xml:space="preserve">: </w:t>
      </w:r>
      <w:r w:rsidRPr="00FA4D54">
        <w:t xml:space="preserve">dr. Miro Cerar, </w:t>
      </w:r>
      <w:r>
        <w:t xml:space="preserve">dr. </w:t>
      </w:r>
      <w:r w:rsidRPr="00FA4D54">
        <w:t xml:space="preserve">Jure Spruk, </w:t>
      </w:r>
      <w:r w:rsidR="00AE4476">
        <w:t xml:space="preserve">Gordana Černe, Urška Mohar, </w:t>
      </w:r>
      <w:r w:rsidR="00F81A00" w:rsidRPr="00F81A00">
        <w:rPr>
          <w:highlight w:val="red"/>
        </w:rPr>
        <w:t>XXX</w:t>
      </w:r>
      <w:r w:rsidR="00F81A00">
        <w:t xml:space="preserve"> (Inštitut za novejšo zgodovino)</w:t>
      </w:r>
      <w:r w:rsidR="006452E4">
        <w:t>.</w:t>
      </w:r>
    </w:p>
    <w:p w14:paraId="4CEF8FF7" w14:textId="3F639CCA" w:rsidR="00AE4476" w:rsidRDefault="00AE4476" w:rsidP="00AE4476">
      <w:pPr>
        <w:tabs>
          <w:tab w:val="left" w:pos="3463"/>
        </w:tabs>
        <w:spacing w:line="240" w:lineRule="auto"/>
      </w:pPr>
    </w:p>
    <w:p w14:paraId="252F8712" w14:textId="35DF084F" w:rsidR="00AE4476" w:rsidRDefault="00AE4476" w:rsidP="00AE4476">
      <w:pPr>
        <w:tabs>
          <w:tab w:val="left" w:pos="3463"/>
        </w:tabs>
        <w:spacing w:line="240" w:lineRule="auto"/>
      </w:pPr>
      <w:r>
        <w:t>***</w:t>
      </w:r>
    </w:p>
    <w:p w14:paraId="407116D1" w14:textId="77777777" w:rsidR="00AE4476" w:rsidRDefault="00AE4476" w:rsidP="00AE4476">
      <w:pPr>
        <w:tabs>
          <w:tab w:val="left" w:pos="3463"/>
        </w:tabs>
        <w:spacing w:line="240" w:lineRule="auto"/>
      </w:pPr>
    </w:p>
    <w:p w14:paraId="2BA02C32" w14:textId="24B08AD1" w:rsidR="007765F4" w:rsidRPr="007765F4" w:rsidRDefault="007765F4" w:rsidP="00AE4476">
      <w:pPr>
        <w:tabs>
          <w:tab w:val="left" w:pos="3463"/>
        </w:tabs>
        <w:rPr>
          <w:rFonts w:cs="Arial"/>
        </w:rPr>
      </w:pPr>
      <w:r w:rsidRPr="007765F4">
        <w:rPr>
          <w:rFonts w:cs="Arial"/>
        </w:rPr>
        <w:t xml:space="preserve">Razstavo </w:t>
      </w:r>
      <w:r w:rsidR="00AE4476">
        <w:t>D</w:t>
      </w:r>
      <w:r w:rsidR="00AE4476" w:rsidRPr="00AE4476">
        <w:t>ržavnost, utemeljena na lastni ustavi</w:t>
      </w:r>
      <w:r w:rsidR="00AE4476">
        <w:t xml:space="preserve"> </w:t>
      </w:r>
      <w:r w:rsidRPr="007765F4">
        <w:rPr>
          <w:rFonts w:cs="Arial"/>
        </w:rPr>
        <w:t xml:space="preserve">so pripravili: </w:t>
      </w:r>
      <w:r w:rsidR="00AE4476">
        <w:rPr>
          <w:rFonts w:cs="Arial"/>
        </w:rPr>
        <w:t>Urška Mohar, mag. Borut Peršolja in Barbara Žejavac</w:t>
      </w:r>
      <w:r w:rsidR="006452E4">
        <w:rPr>
          <w:rFonts w:cs="Arial"/>
        </w:rPr>
        <w:t>.</w:t>
      </w:r>
      <w:r w:rsidR="00FA4D54">
        <w:rPr>
          <w:rFonts w:cs="Arial"/>
        </w:rPr>
        <w:t xml:space="preserve"> </w:t>
      </w:r>
      <w:r w:rsidR="00FA4D54" w:rsidRPr="00FA4D54">
        <w:t>Pri zbiranju gradiv</w:t>
      </w:r>
      <w:r w:rsidR="00FA4D54">
        <w:t>a je sodeloval Jurij Šinkovec.</w:t>
      </w:r>
    </w:p>
    <w:p w14:paraId="3ACC36C8" w14:textId="1D98865A" w:rsidR="007765F4" w:rsidRDefault="007765F4" w:rsidP="007765F4">
      <w:pPr>
        <w:pStyle w:val="Navadensplet"/>
        <w:shd w:val="clear" w:color="auto" w:fill="FFFFFF"/>
        <w:spacing w:before="0" w:beforeAutospacing="0" w:after="0" w:afterAutospacing="0"/>
        <w:rPr>
          <w:rFonts w:ascii="Arial" w:hAnsi="Arial" w:cs="Arial"/>
          <w:sz w:val="22"/>
          <w:szCs w:val="22"/>
        </w:rPr>
      </w:pPr>
    </w:p>
    <w:p w14:paraId="5E689A6C" w14:textId="4D613A45" w:rsidR="00AE4476" w:rsidRDefault="00AE4476" w:rsidP="00AE4476">
      <w:pPr>
        <w:rPr>
          <w:rFonts w:cs="Arial"/>
        </w:rPr>
      </w:pPr>
      <w:r w:rsidRPr="004523E4">
        <w:rPr>
          <w:rFonts w:cs="Arial"/>
        </w:rPr>
        <w:t>Pregled besedila: dr. Miro Cerar</w:t>
      </w:r>
      <w:r w:rsidR="00E93005">
        <w:rPr>
          <w:rFonts w:cs="Arial"/>
        </w:rPr>
        <w:t xml:space="preserve"> in </w:t>
      </w:r>
      <w:r w:rsidRPr="004523E4">
        <w:rPr>
          <w:rFonts w:cs="Arial"/>
        </w:rPr>
        <w:t>dr. Jure</w:t>
      </w:r>
      <w:r w:rsidRPr="00CB7215">
        <w:rPr>
          <w:rFonts w:cs="Arial"/>
        </w:rPr>
        <w:t xml:space="preserve"> Gašparič</w:t>
      </w:r>
    </w:p>
    <w:p w14:paraId="6DF8FF1E" w14:textId="77777777" w:rsidR="00AE4476" w:rsidRDefault="00AE4476" w:rsidP="00AE4476">
      <w:pPr>
        <w:rPr>
          <w:rFonts w:cs="Arial"/>
        </w:rPr>
      </w:pPr>
    </w:p>
    <w:p w14:paraId="44C03649" w14:textId="77777777" w:rsidR="00AE4476" w:rsidRPr="00CB7215" w:rsidRDefault="00AE4476" w:rsidP="00AE4476">
      <w:pPr>
        <w:rPr>
          <w:rFonts w:cs="Arial"/>
        </w:rPr>
      </w:pPr>
      <w:r>
        <w:rPr>
          <w:rFonts w:cs="Arial"/>
        </w:rPr>
        <w:t>Avtorstvo in v</w:t>
      </w:r>
      <w:r w:rsidRPr="00CB7215">
        <w:rPr>
          <w:rFonts w:cs="Arial"/>
        </w:rPr>
        <w:t xml:space="preserve">iri slikovnega gradiva: </w:t>
      </w:r>
      <w:r w:rsidRPr="002B16F1">
        <w:rPr>
          <w:rFonts w:cs="Arial"/>
        </w:rPr>
        <w:t>arhiv Državnega zbora</w:t>
      </w:r>
      <w:r>
        <w:rPr>
          <w:rFonts w:cs="Arial"/>
        </w:rPr>
        <w:t>,</w:t>
      </w:r>
      <w:r w:rsidRPr="002B16F1">
        <w:rPr>
          <w:rFonts w:cs="Arial"/>
        </w:rPr>
        <w:t xml:space="preserve"> </w:t>
      </w:r>
      <w:r>
        <w:rPr>
          <w:rFonts w:cs="Arial"/>
        </w:rPr>
        <w:t xml:space="preserve">Matej Grah/Državni zbor, </w:t>
      </w:r>
      <w:r w:rsidRPr="002B16F1">
        <w:t>Igor</w:t>
      </w:r>
      <w:r>
        <w:t xml:space="preserve"> Modic/Delo, </w:t>
      </w:r>
      <w:r w:rsidRPr="00752701">
        <w:rPr>
          <w:rFonts w:cs="Arial"/>
        </w:rPr>
        <w:t>Borut Peršolja/Državn</w:t>
      </w:r>
      <w:r>
        <w:rPr>
          <w:rFonts w:cs="Arial"/>
        </w:rPr>
        <w:t>i</w:t>
      </w:r>
      <w:r w:rsidRPr="00752701">
        <w:rPr>
          <w:rFonts w:cs="Arial"/>
        </w:rPr>
        <w:t xml:space="preserve"> zbor</w:t>
      </w:r>
      <w:r>
        <w:rPr>
          <w:rFonts w:cs="Arial"/>
        </w:rPr>
        <w:t xml:space="preserve">, </w:t>
      </w:r>
      <w:r w:rsidRPr="004523E4">
        <w:rPr>
          <w:rFonts w:cs="Arial"/>
        </w:rPr>
        <w:t>Tone Stojko/Muzej novejše zgodovine Slovenije</w:t>
      </w:r>
      <w:r>
        <w:rPr>
          <w:rFonts w:cs="Arial"/>
        </w:rPr>
        <w:t xml:space="preserve"> in Matija Sušnik/Državni zbor.</w:t>
      </w:r>
    </w:p>
    <w:p w14:paraId="1CEF593A" w14:textId="77777777" w:rsidR="00AE4476" w:rsidRDefault="00AE4476" w:rsidP="00AE4476">
      <w:pPr>
        <w:rPr>
          <w:rFonts w:cs="Arial"/>
        </w:rPr>
      </w:pPr>
    </w:p>
    <w:p w14:paraId="253EBD38" w14:textId="5DFD2273" w:rsidR="00AE4476" w:rsidRDefault="00AE4476" w:rsidP="00AE4476">
      <w:pPr>
        <w:rPr>
          <w:rFonts w:cs="Arial"/>
        </w:rPr>
      </w:pPr>
      <w:r w:rsidRPr="00845B10">
        <w:rPr>
          <w:rFonts w:cs="Arial"/>
        </w:rPr>
        <w:t>Lektoriranje: Tanja Obreza</w:t>
      </w:r>
      <w:r w:rsidR="00033CD0">
        <w:rPr>
          <w:rFonts w:cs="Arial"/>
        </w:rPr>
        <w:t>, Tanja Sernec</w:t>
      </w:r>
      <w:r>
        <w:rPr>
          <w:rFonts w:cs="Arial"/>
        </w:rPr>
        <w:t xml:space="preserve"> (D</w:t>
      </w:r>
      <w:r w:rsidR="00E93005">
        <w:rPr>
          <w:rFonts w:cs="Arial"/>
        </w:rPr>
        <w:t>ržavni zbor</w:t>
      </w:r>
      <w:r>
        <w:rPr>
          <w:rFonts w:cs="Arial"/>
        </w:rPr>
        <w:t>)</w:t>
      </w:r>
    </w:p>
    <w:p w14:paraId="32F2367C" w14:textId="11210E76" w:rsidR="00C45232" w:rsidRDefault="00C45232" w:rsidP="00AE4476">
      <w:pPr>
        <w:rPr>
          <w:rFonts w:cs="Arial"/>
        </w:rPr>
      </w:pPr>
    </w:p>
    <w:p w14:paraId="51F1F22C" w14:textId="62D35C4F" w:rsidR="006452E4" w:rsidRDefault="006452E4" w:rsidP="00AE4476">
      <w:pPr>
        <w:rPr>
          <w:rFonts w:cs="Arial"/>
        </w:rPr>
      </w:pPr>
      <w:r>
        <w:rPr>
          <w:rFonts w:cs="Arial"/>
        </w:rPr>
        <w:t>***</w:t>
      </w:r>
    </w:p>
    <w:p w14:paraId="5A52ABED" w14:textId="77777777" w:rsidR="006452E4" w:rsidRPr="00CB7215" w:rsidRDefault="006452E4" w:rsidP="00AE4476">
      <w:pPr>
        <w:rPr>
          <w:rFonts w:cs="Arial"/>
        </w:rPr>
      </w:pPr>
    </w:p>
    <w:p w14:paraId="0A3DF07B" w14:textId="3ADD1515" w:rsidR="00AE4476" w:rsidRDefault="00AE4476" w:rsidP="007765F4">
      <w:pPr>
        <w:tabs>
          <w:tab w:val="left" w:pos="3463"/>
        </w:tabs>
        <w:spacing w:line="240" w:lineRule="auto"/>
      </w:pPr>
      <w:r>
        <w:t>Posebna zahvala: mag. Lovro Lončar, Mojca Prelesnik</w:t>
      </w:r>
      <w:r w:rsidR="00B929F1">
        <w:t xml:space="preserve">, </w:t>
      </w:r>
      <w:r>
        <w:t xml:space="preserve">Uršula Zore Tavčar </w:t>
      </w:r>
      <w:r w:rsidR="00B929F1">
        <w:t xml:space="preserve">in Karmen Uglešić </w:t>
      </w:r>
      <w:r>
        <w:t>(Državni zbor), Nataša Strlič (Muzej novejše zgodovine Slovenije), Janja Papež (Novinarska dokumentacija Delo)</w:t>
      </w:r>
      <w:r w:rsidR="006452E4">
        <w:t>.</w:t>
      </w:r>
    </w:p>
    <w:p w14:paraId="21D80FAC" w14:textId="78DE010A" w:rsidR="006452E4" w:rsidRDefault="006452E4" w:rsidP="007765F4">
      <w:pPr>
        <w:tabs>
          <w:tab w:val="left" w:pos="3463"/>
        </w:tabs>
        <w:spacing w:line="240" w:lineRule="auto"/>
      </w:pPr>
    </w:p>
    <w:p w14:paraId="77DAC860" w14:textId="01F611F9" w:rsidR="006452E4" w:rsidRDefault="006452E4" w:rsidP="007765F4">
      <w:pPr>
        <w:tabs>
          <w:tab w:val="left" w:pos="3463"/>
        </w:tabs>
        <w:spacing w:line="240" w:lineRule="auto"/>
      </w:pPr>
      <w:r>
        <w:t>***</w:t>
      </w:r>
    </w:p>
    <w:p w14:paraId="581C349A" w14:textId="41647DA7" w:rsidR="006452E4" w:rsidRDefault="006452E4" w:rsidP="007765F4">
      <w:pPr>
        <w:tabs>
          <w:tab w:val="left" w:pos="3463"/>
        </w:tabs>
        <w:spacing w:line="240" w:lineRule="auto"/>
      </w:pPr>
    </w:p>
    <w:p w14:paraId="5FF06D50" w14:textId="77777777" w:rsidR="00033CD0" w:rsidRDefault="00033CD0" w:rsidP="00033CD0">
      <w:pPr>
        <w:rPr>
          <w:rFonts w:cs="Arial"/>
        </w:rPr>
      </w:pPr>
      <w:r>
        <w:rPr>
          <w:rFonts w:cs="Arial"/>
        </w:rPr>
        <w:t xml:space="preserve">Izvedbo sta financirala Državni zbor in Inštitut za novejšo zgodovino (iz programa </w:t>
      </w:r>
      <w:r w:rsidRPr="00033CD0">
        <w:rPr>
          <w:rFonts w:cs="Arial"/>
        </w:rPr>
        <w:t>Raziskovaln</w:t>
      </w:r>
      <w:r>
        <w:rPr>
          <w:rFonts w:cs="Arial"/>
        </w:rPr>
        <w:t>a</w:t>
      </w:r>
      <w:r w:rsidRPr="00033CD0">
        <w:rPr>
          <w:rFonts w:cs="Arial"/>
        </w:rPr>
        <w:t xml:space="preserve"> infrastruktur</w:t>
      </w:r>
      <w:r>
        <w:rPr>
          <w:rFonts w:cs="Arial"/>
        </w:rPr>
        <w:t>a</w:t>
      </w:r>
      <w:r w:rsidRPr="00033CD0">
        <w:rPr>
          <w:rFonts w:cs="Arial"/>
        </w:rPr>
        <w:t xml:space="preserve"> slovenskega zgodovinopisja I0-0013</w:t>
      </w:r>
      <w:r>
        <w:rPr>
          <w:rFonts w:cs="Arial"/>
        </w:rPr>
        <w:t>, ki ga</w:t>
      </w:r>
      <w:r w:rsidRPr="00033CD0">
        <w:rPr>
          <w:rFonts w:cs="Arial"/>
        </w:rPr>
        <w:t xml:space="preserve"> financira Agencija za raziskovalno dejavnost Republike Slovenije</w:t>
      </w:r>
      <w:r>
        <w:rPr>
          <w:rFonts w:cs="Arial"/>
        </w:rPr>
        <w:t>)</w:t>
      </w:r>
      <w:r w:rsidRPr="00033CD0">
        <w:rPr>
          <w:rFonts w:cs="Arial"/>
        </w:rPr>
        <w:t>.</w:t>
      </w:r>
    </w:p>
    <w:p w14:paraId="259E8D20" w14:textId="77777777" w:rsidR="00033CD0" w:rsidRDefault="00033CD0" w:rsidP="00033CD0">
      <w:pPr>
        <w:rPr>
          <w:rFonts w:cs="Arial"/>
        </w:rPr>
      </w:pPr>
    </w:p>
    <w:p w14:paraId="4E98D027" w14:textId="77777777" w:rsidR="00033CD0" w:rsidRPr="00CB7215" w:rsidRDefault="00033CD0" w:rsidP="00033CD0">
      <w:pPr>
        <w:rPr>
          <w:rFonts w:cs="Arial"/>
        </w:rPr>
      </w:pPr>
      <w:r>
        <w:rPr>
          <w:rFonts w:cs="Arial"/>
        </w:rPr>
        <w:t>Kontakt: rds@dz-rs.si</w:t>
      </w:r>
    </w:p>
    <w:p w14:paraId="5776459A" w14:textId="77777777" w:rsidR="00033CD0" w:rsidRDefault="00033CD0" w:rsidP="00033CD0">
      <w:pPr>
        <w:rPr>
          <w:rFonts w:cs="Arial"/>
        </w:rPr>
      </w:pPr>
    </w:p>
    <w:p w14:paraId="1BCE0CF8" w14:textId="4B5A9466" w:rsidR="006452E4" w:rsidRDefault="006452E4" w:rsidP="006452E4">
      <w:pPr>
        <w:tabs>
          <w:tab w:val="left" w:pos="3463"/>
        </w:tabs>
        <w:spacing w:line="240" w:lineRule="auto"/>
      </w:pPr>
      <w:r>
        <w:t xml:space="preserve">ISSN </w:t>
      </w:r>
      <w:r w:rsidR="00C45232" w:rsidRPr="00C45232">
        <w:rPr>
          <w:highlight w:val="yellow"/>
        </w:rPr>
        <w:t>XXX</w:t>
      </w:r>
    </w:p>
    <w:p w14:paraId="4AD43F30" w14:textId="77777777" w:rsidR="006452E4" w:rsidRDefault="006452E4" w:rsidP="006452E4">
      <w:pPr>
        <w:tabs>
          <w:tab w:val="left" w:pos="3463"/>
        </w:tabs>
        <w:spacing w:line="240" w:lineRule="auto"/>
      </w:pPr>
    </w:p>
    <w:p w14:paraId="4B88FE03" w14:textId="6CEFA06D" w:rsidR="006452E4" w:rsidRDefault="006452E4" w:rsidP="006452E4">
      <w:pPr>
        <w:tabs>
          <w:tab w:val="left" w:pos="3463"/>
        </w:tabs>
        <w:spacing w:line="240" w:lineRule="auto"/>
      </w:pPr>
      <w:r>
        <w:t>COBISS.SI-ID</w:t>
      </w:r>
      <w:r w:rsidR="00C45232">
        <w:t xml:space="preserve"> </w:t>
      </w:r>
      <w:r w:rsidR="00C45232" w:rsidRPr="00C45232">
        <w:rPr>
          <w:highlight w:val="yellow"/>
        </w:rPr>
        <w:t>XXX</w:t>
      </w:r>
    </w:p>
    <w:p w14:paraId="3FEA604C" w14:textId="1D7D1043" w:rsidR="00E93005" w:rsidRDefault="00E93005" w:rsidP="006452E4">
      <w:pPr>
        <w:tabs>
          <w:tab w:val="left" w:pos="3463"/>
        </w:tabs>
        <w:spacing w:line="240" w:lineRule="auto"/>
      </w:pPr>
    </w:p>
    <w:p w14:paraId="61E5AD35" w14:textId="552BAD8F" w:rsidR="00E93005" w:rsidRDefault="00E93005" w:rsidP="006452E4">
      <w:pPr>
        <w:tabs>
          <w:tab w:val="left" w:pos="3463"/>
        </w:tabs>
        <w:spacing w:line="240" w:lineRule="auto"/>
      </w:pPr>
      <w:r>
        <w:t>Ljubljana, 23. december 2021</w:t>
      </w:r>
    </w:p>
    <w:p w14:paraId="6185904E" w14:textId="77777777" w:rsidR="006452E4" w:rsidRDefault="006452E4" w:rsidP="006452E4">
      <w:pPr>
        <w:tabs>
          <w:tab w:val="left" w:pos="3463"/>
        </w:tabs>
        <w:spacing w:line="240" w:lineRule="auto"/>
      </w:pPr>
    </w:p>
    <w:p w14:paraId="5BFDEAA8" w14:textId="30772D90" w:rsidR="006452E4" w:rsidRDefault="006452E4" w:rsidP="006452E4">
      <w:pPr>
        <w:tabs>
          <w:tab w:val="left" w:pos="3463"/>
        </w:tabs>
        <w:spacing w:line="240" w:lineRule="auto"/>
      </w:pPr>
      <w:r>
        <w:t>Copyright (c) 20</w:t>
      </w:r>
      <w:r w:rsidR="00C45232">
        <w:t>21</w:t>
      </w:r>
      <w:r>
        <w:t xml:space="preserve"> </w:t>
      </w:r>
      <w:r w:rsidR="00C45232">
        <w:t xml:space="preserve">Državni zbor in </w:t>
      </w:r>
      <w:r>
        <w:t>Inštitut za novejšo zgodovino</w:t>
      </w:r>
    </w:p>
    <w:p w14:paraId="671BA7AE" w14:textId="07AE170D" w:rsidR="00C45232" w:rsidRDefault="00C45232" w:rsidP="006452E4">
      <w:pPr>
        <w:tabs>
          <w:tab w:val="left" w:pos="3463"/>
        </w:tabs>
        <w:spacing w:line="240" w:lineRule="auto"/>
      </w:pPr>
    </w:p>
    <w:p w14:paraId="3CB707DE" w14:textId="66E0C7E4" w:rsidR="00E93005" w:rsidRDefault="00E93005" w:rsidP="006452E4">
      <w:pPr>
        <w:tabs>
          <w:tab w:val="left" w:pos="3463"/>
        </w:tabs>
        <w:spacing w:line="240" w:lineRule="auto"/>
      </w:pPr>
      <w:r>
        <w:t>***</w:t>
      </w:r>
    </w:p>
    <w:p w14:paraId="57EEF52F" w14:textId="77777777" w:rsidR="00E93005" w:rsidRDefault="00E93005" w:rsidP="006452E4">
      <w:pPr>
        <w:tabs>
          <w:tab w:val="left" w:pos="3463"/>
        </w:tabs>
        <w:spacing w:line="240" w:lineRule="auto"/>
      </w:pPr>
    </w:p>
    <w:p w14:paraId="69F2AAB6" w14:textId="6088F414" w:rsidR="00C45232" w:rsidRDefault="00C45232" w:rsidP="00C45232">
      <w:pPr>
        <w:tabs>
          <w:tab w:val="left" w:pos="3463"/>
        </w:tabs>
        <w:spacing w:line="240" w:lineRule="auto"/>
      </w:pPr>
      <w:r>
        <w:t>Splošni pogoji uporabe</w:t>
      </w:r>
    </w:p>
    <w:p w14:paraId="01089011" w14:textId="408B85C3" w:rsidR="00E93005" w:rsidRDefault="00E93005" w:rsidP="00C45232">
      <w:pPr>
        <w:tabs>
          <w:tab w:val="left" w:pos="3463"/>
        </w:tabs>
        <w:spacing w:line="240" w:lineRule="auto"/>
      </w:pPr>
    </w:p>
    <w:p w14:paraId="6697039A" w14:textId="02AA509B" w:rsidR="00E93005" w:rsidRDefault="00E93005" w:rsidP="00E93005">
      <w:pPr>
        <w:tabs>
          <w:tab w:val="left" w:pos="3463"/>
        </w:tabs>
      </w:pPr>
      <w:r>
        <w:t xml:space="preserve">Ste na spletni strani </w:t>
      </w:r>
      <w:r w:rsidRPr="006452E4">
        <w:t>www.nastajanje-ustave.si</w:t>
      </w:r>
      <w:r>
        <w:t>. Vaš dostop do te spletne strani in njegovo uporabo urejajo ta splošna pravila kot zakoni. Prosimo, da splošne pogoje pazljivo preberete. Z vstopom na spletno stran potrjujete, da ste s temi splošnimi pogoji seznanjeni, da z njimi soglašate ter da vas določbe teh splošnih pogojev zavezujejo.</w:t>
      </w:r>
    </w:p>
    <w:p w14:paraId="4A7205FC" w14:textId="77777777" w:rsidR="00E93005" w:rsidRDefault="00E93005" w:rsidP="00E93005">
      <w:pPr>
        <w:tabs>
          <w:tab w:val="left" w:pos="3463"/>
        </w:tabs>
      </w:pPr>
    </w:p>
    <w:p w14:paraId="135C62A0" w14:textId="55EE49F8" w:rsidR="00E93005" w:rsidRDefault="00E93005" w:rsidP="00E93005">
      <w:pPr>
        <w:tabs>
          <w:tab w:val="left" w:pos="3463"/>
        </w:tabs>
      </w:pPr>
      <w:r>
        <w:t xml:space="preserve">Ti pogoji uporabe veljajo za celotno spletno stran </w:t>
      </w:r>
      <w:r w:rsidRPr="00E93005">
        <w:t>www.nastajanje-ustave.si</w:t>
      </w:r>
      <w:r>
        <w:t>.</w:t>
      </w:r>
    </w:p>
    <w:p w14:paraId="43975C69" w14:textId="77777777" w:rsidR="00E93005" w:rsidRDefault="00E93005" w:rsidP="00C45232">
      <w:pPr>
        <w:tabs>
          <w:tab w:val="left" w:pos="3463"/>
        </w:tabs>
        <w:spacing w:line="240" w:lineRule="auto"/>
      </w:pPr>
    </w:p>
    <w:p w14:paraId="32FD4C52" w14:textId="77777777" w:rsidR="00C45232" w:rsidRDefault="00C45232" w:rsidP="00C45232">
      <w:pPr>
        <w:tabs>
          <w:tab w:val="left" w:pos="3463"/>
        </w:tabs>
        <w:spacing w:line="240" w:lineRule="auto"/>
      </w:pPr>
      <w:r>
        <w:t>1. Splošno</w:t>
      </w:r>
    </w:p>
    <w:p w14:paraId="3A65C15A" w14:textId="6D34384F" w:rsidR="00C45232" w:rsidRDefault="00C45232" w:rsidP="00C45232">
      <w:pPr>
        <w:tabs>
          <w:tab w:val="left" w:pos="3463"/>
        </w:tabs>
        <w:spacing w:line="240" w:lineRule="auto"/>
      </w:pPr>
      <w:r>
        <w:t>Vsebina Splošnih pogojev o uporabi spletne</w:t>
      </w:r>
      <w:r w:rsidR="00B2047C">
        <w:t xml:space="preserve"> strani </w:t>
      </w:r>
      <w:r w:rsidR="00B2047C" w:rsidRPr="00E93005">
        <w:t>www.nastajanje-ustave.si</w:t>
      </w:r>
      <w:r w:rsidR="00B2047C">
        <w:t xml:space="preserve"> </w:t>
      </w:r>
      <w:r>
        <w:t>se nanaša na pogoje uporabe spletnih vsebin na spletni strani ter predstavlja pravno veljaven in zavezujoč sporazum med ponudnikom ter uporabniki spletne strani.</w:t>
      </w:r>
    </w:p>
    <w:p w14:paraId="6CB7722F" w14:textId="77777777" w:rsidR="00C45232" w:rsidRDefault="00C45232" w:rsidP="00C45232">
      <w:pPr>
        <w:tabs>
          <w:tab w:val="left" w:pos="3463"/>
        </w:tabs>
        <w:spacing w:line="240" w:lineRule="auto"/>
      </w:pPr>
    </w:p>
    <w:p w14:paraId="63D5A4B8" w14:textId="77777777" w:rsidR="00F7653F" w:rsidRDefault="00C45232" w:rsidP="00C45232">
      <w:pPr>
        <w:tabs>
          <w:tab w:val="left" w:pos="3463"/>
        </w:tabs>
        <w:spacing w:line="240" w:lineRule="auto"/>
      </w:pPr>
      <w:r>
        <w:t>2. Avtorske in sorodne pravice</w:t>
      </w:r>
    </w:p>
    <w:p w14:paraId="416DF669" w14:textId="7AADC705" w:rsidR="00C45232" w:rsidRDefault="00F7653F" w:rsidP="00C45232">
      <w:pPr>
        <w:tabs>
          <w:tab w:val="left" w:pos="3463"/>
        </w:tabs>
        <w:spacing w:line="240" w:lineRule="auto"/>
      </w:pPr>
      <w:r>
        <w:t>V</w:t>
      </w:r>
      <w:r w:rsidR="00C45232">
        <w:t>se pravice na objavljenih vsebinah</w:t>
      </w:r>
      <w:r w:rsidR="00B2047C">
        <w:t xml:space="preserve"> spletne strani </w:t>
      </w:r>
      <w:r w:rsidR="00B2047C" w:rsidRPr="00E93005">
        <w:t>www.nastajanje-ustave.si</w:t>
      </w:r>
      <w:r w:rsidR="00C45232">
        <w:t xml:space="preserve">, ki so varovane z avtorsko in sorodnimi pravicami, </w:t>
      </w:r>
      <w:r>
        <w:t xml:space="preserve">so </w:t>
      </w:r>
      <w:r w:rsidR="00C45232">
        <w:t>pridržane, kar pomeni, da jih je brez predhodnega pisnega soglasja imetnika pravic prepovedano uporabljati in izkoriščati, kar velja tako za komercialne kot za nekomercialne namene uporabe, pri čemer pa te omejitve ne posegajo v dovoljene oblike uporabe avtorsko varovanih vsebin, kot jih določa Zakon o avtorski in sorodnih pravicah. Omejitve prav tako ne veljajo za dela v javni domeni, na katerih so avtorske pravice že potekle.</w:t>
      </w:r>
    </w:p>
    <w:p w14:paraId="02700460" w14:textId="1E6486E8" w:rsidR="00E93005" w:rsidRDefault="00E93005" w:rsidP="00C45232">
      <w:pPr>
        <w:tabs>
          <w:tab w:val="left" w:pos="3463"/>
        </w:tabs>
        <w:spacing w:line="240" w:lineRule="auto"/>
      </w:pPr>
    </w:p>
    <w:p w14:paraId="6319C4A0" w14:textId="1C9B0187" w:rsidR="00B2047C" w:rsidRDefault="00B2047C" w:rsidP="00B2047C">
      <w:pPr>
        <w:tabs>
          <w:tab w:val="left" w:pos="3463"/>
        </w:tabs>
      </w:pPr>
      <w:r>
        <w:t xml:space="preserve">Prepovedano je spreminjanje, kopiranje, distribucija, oddajanje, prikazovanje, izvajanje, razmnoževanje, objavljanje, licenciranje, ustvarjanje izpeljank, prenašanje ali prodajanje katerih koli podatkov, programske opreme, izdelkov ali storitev, ki so del spletne strani </w:t>
      </w:r>
      <w:r w:rsidRPr="00E93005">
        <w:t>www.nastajanje-ustave.si</w:t>
      </w:r>
      <w:r>
        <w:t>, razen v primeru izrecne navedbe v teh pogojih uporabe.</w:t>
      </w:r>
    </w:p>
    <w:sectPr w:rsidR="00B2047C" w:rsidSect="002E76B1">
      <w:headerReference w:type="default" r:id="rId6"/>
      <w:pgSz w:w="11906" w:h="16838" w:code="9"/>
      <w:pgMar w:top="1021" w:right="1701" w:bottom="1418" w:left="1701" w:header="595" w:footer="6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8F4EC2" w14:textId="77777777" w:rsidR="007765F4" w:rsidRDefault="007765F4" w:rsidP="00EA0445">
      <w:pPr>
        <w:spacing w:line="240" w:lineRule="auto"/>
      </w:pPr>
      <w:r>
        <w:separator/>
      </w:r>
    </w:p>
  </w:endnote>
  <w:endnote w:type="continuationSeparator" w:id="0">
    <w:p w14:paraId="51E68C95" w14:textId="77777777" w:rsidR="007765F4" w:rsidRDefault="007765F4" w:rsidP="00EA04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E6FA8E" w14:textId="77777777" w:rsidR="007765F4" w:rsidRDefault="007765F4" w:rsidP="00EA0445">
      <w:pPr>
        <w:spacing w:line="240" w:lineRule="auto"/>
      </w:pPr>
      <w:r>
        <w:separator/>
      </w:r>
    </w:p>
  </w:footnote>
  <w:footnote w:type="continuationSeparator" w:id="0">
    <w:p w14:paraId="0A92A51B" w14:textId="77777777" w:rsidR="007765F4" w:rsidRDefault="007765F4" w:rsidP="00EA04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2355896"/>
      <w:docPartObj>
        <w:docPartGallery w:val="Page Numbers (Top of Page)"/>
        <w:docPartUnique/>
      </w:docPartObj>
    </w:sdtPr>
    <w:sdtEndPr/>
    <w:sdtContent>
      <w:p w14:paraId="29CA60F4" w14:textId="77777777" w:rsidR="002E76B1" w:rsidRDefault="002E76B1">
        <w:pPr>
          <w:pStyle w:val="Glava"/>
          <w:jc w:val="center"/>
        </w:pPr>
        <w:r w:rsidRPr="002E76B1">
          <w:rPr>
            <w:sz w:val="20"/>
            <w:szCs w:val="20"/>
          </w:rPr>
          <w:fldChar w:fldCharType="begin"/>
        </w:r>
        <w:r w:rsidRPr="002E76B1">
          <w:rPr>
            <w:sz w:val="20"/>
            <w:szCs w:val="20"/>
          </w:rPr>
          <w:instrText>PAGE   \* MERGEFORMAT</w:instrText>
        </w:r>
        <w:r w:rsidRPr="002E76B1">
          <w:rPr>
            <w:sz w:val="20"/>
            <w:szCs w:val="20"/>
          </w:rPr>
          <w:fldChar w:fldCharType="separate"/>
        </w:r>
        <w:r w:rsidR="00894AD9">
          <w:rPr>
            <w:noProof/>
            <w:sz w:val="20"/>
            <w:szCs w:val="20"/>
          </w:rPr>
          <w:t>2</w:t>
        </w:r>
        <w:r w:rsidRPr="002E76B1">
          <w:rPr>
            <w:sz w:val="20"/>
            <w:szCs w:val="20"/>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9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765F4"/>
    <w:rsid w:val="00033CD0"/>
    <w:rsid w:val="00067710"/>
    <w:rsid w:val="00203FDA"/>
    <w:rsid w:val="002303F1"/>
    <w:rsid w:val="00272470"/>
    <w:rsid w:val="00291068"/>
    <w:rsid w:val="002E76B1"/>
    <w:rsid w:val="00333C65"/>
    <w:rsid w:val="006452E4"/>
    <w:rsid w:val="006C6283"/>
    <w:rsid w:val="007765F4"/>
    <w:rsid w:val="00894AD9"/>
    <w:rsid w:val="008B20DD"/>
    <w:rsid w:val="009E2676"/>
    <w:rsid w:val="00AD7DE9"/>
    <w:rsid w:val="00AE4476"/>
    <w:rsid w:val="00B2047C"/>
    <w:rsid w:val="00B929F1"/>
    <w:rsid w:val="00C45232"/>
    <w:rsid w:val="00D54A5B"/>
    <w:rsid w:val="00D75828"/>
    <w:rsid w:val="00E64A48"/>
    <w:rsid w:val="00E93005"/>
    <w:rsid w:val="00EA0445"/>
    <w:rsid w:val="00F426D7"/>
    <w:rsid w:val="00F7653F"/>
    <w:rsid w:val="00F81A00"/>
    <w:rsid w:val="00FA4D54"/>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31BA8"/>
  <w15:chartTrackingRefBased/>
  <w15:docId w15:val="{D9BA3A4D-94B0-4F62-B93F-5AFFAA4B9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894AD9"/>
    <w:pPr>
      <w:spacing w:after="0" w:line="264" w:lineRule="atLeast"/>
      <w:jc w:val="both"/>
    </w:pPr>
    <w:rPr>
      <w:rFonts w:ascii="Arial" w:hAnsi="Arial"/>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Glava">
    <w:name w:val="header"/>
    <w:basedOn w:val="Navaden"/>
    <w:link w:val="GlavaZnak"/>
    <w:uiPriority w:val="99"/>
    <w:unhideWhenUsed/>
    <w:rsid w:val="00EA0445"/>
    <w:pPr>
      <w:tabs>
        <w:tab w:val="center" w:pos="4536"/>
        <w:tab w:val="right" w:pos="9072"/>
      </w:tabs>
      <w:spacing w:line="240" w:lineRule="auto"/>
    </w:pPr>
  </w:style>
  <w:style w:type="character" w:customStyle="1" w:styleId="GlavaZnak">
    <w:name w:val="Glava Znak"/>
    <w:basedOn w:val="Privzetapisavaodstavka"/>
    <w:link w:val="Glava"/>
    <w:uiPriority w:val="99"/>
    <w:rsid w:val="00EA0445"/>
    <w:rPr>
      <w:rFonts w:ascii="Arial" w:hAnsi="Arial"/>
    </w:rPr>
  </w:style>
  <w:style w:type="paragraph" w:styleId="Noga">
    <w:name w:val="footer"/>
    <w:basedOn w:val="Navaden"/>
    <w:link w:val="NogaZnak"/>
    <w:uiPriority w:val="99"/>
    <w:unhideWhenUsed/>
    <w:rsid w:val="00EA0445"/>
    <w:pPr>
      <w:tabs>
        <w:tab w:val="center" w:pos="4536"/>
        <w:tab w:val="right" w:pos="9072"/>
      </w:tabs>
      <w:spacing w:line="240" w:lineRule="auto"/>
    </w:pPr>
  </w:style>
  <w:style w:type="character" w:customStyle="1" w:styleId="NogaZnak">
    <w:name w:val="Noga Znak"/>
    <w:basedOn w:val="Privzetapisavaodstavka"/>
    <w:link w:val="Noga"/>
    <w:uiPriority w:val="99"/>
    <w:rsid w:val="00EA0445"/>
    <w:rPr>
      <w:rFonts w:ascii="Arial" w:hAnsi="Arial"/>
    </w:rPr>
  </w:style>
  <w:style w:type="paragraph" w:styleId="Besedilooblaka">
    <w:name w:val="Balloon Text"/>
    <w:basedOn w:val="Navaden"/>
    <w:link w:val="BesedilooblakaZnak"/>
    <w:uiPriority w:val="99"/>
    <w:semiHidden/>
    <w:unhideWhenUsed/>
    <w:rsid w:val="00894AD9"/>
    <w:pPr>
      <w:spacing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894AD9"/>
    <w:rPr>
      <w:rFonts w:ascii="Tahoma" w:hAnsi="Tahoma" w:cs="Tahoma"/>
      <w:sz w:val="16"/>
      <w:szCs w:val="16"/>
    </w:rPr>
  </w:style>
  <w:style w:type="paragraph" w:styleId="Navadensplet">
    <w:name w:val="Normal (Web)"/>
    <w:basedOn w:val="Navaden"/>
    <w:uiPriority w:val="99"/>
    <w:semiHidden/>
    <w:unhideWhenUsed/>
    <w:rsid w:val="007765F4"/>
    <w:pPr>
      <w:spacing w:before="100" w:beforeAutospacing="1" w:after="100" w:afterAutospacing="1" w:line="240" w:lineRule="auto"/>
      <w:jc w:val="left"/>
    </w:pPr>
    <w:rPr>
      <w:rFonts w:ascii="Times New Roman" w:eastAsia="Times New Roman" w:hAnsi="Times New Roman" w:cs="Times New Roman"/>
      <w:sz w:val="24"/>
      <w:szCs w:val="24"/>
      <w:lang w:eastAsia="sl-SI"/>
    </w:rPr>
  </w:style>
  <w:style w:type="character" w:styleId="Hiperpovezava">
    <w:name w:val="Hyperlink"/>
    <w:basedOn w:val="Privzetapisavaodstavka"/>
    <w:uiPriority w:val="99"/>
    <w:unhideWhenUsed/>
    <w:rsid w:val="006452E4"/>
    <w:rPr>
      <w:color w:val="0000FF" w:themeColor="hyperlink"/>
      <w:u w:val="single"/>
    </w:rPr>
  </w:style>
  <w:style w:type="character" w:styleId="Nerazreenaomemba">
    <w:name w:val="Unresolved Mention"/>
    <w:basedOn w:val="Privzetapisavaodstavka"/>
    <w:uiPriority w:val="99"/>
    <w:semiHidden/>
    <w:unhideWhenUsed/>
    <w:rsid w:val="006452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7524310">
      <w:bodyDiv w:val="1"/>
      <w:marLeft w:val="0"/>
      <w:marRight w:val="0"/>
      <w:marTop w:val="0"/>
      <w:marBottom w:val="0"/>
      <w:divBdr>
        <w:top w:val="none" w:sz="0" w:space="0" w:color="auto"/>
        <w:left w:val="none" w:sz="0" w:space="0" w:color="auto"/>
        <w:bottom w:val="none" w:sz="0" w:space="0" w:color="auto"/>
        <w:right w:val="none" w:sz="0" w:space="0" w:color="auto"/>
      </w:divBdr>
      <w:divsChild>
        <w:div w:id="1981114093">
          <w:marLeft w:val="-600"/>
          <w:marRight w:val="0"/>
          <w:marTop w:val="0"/>
          <w:marBottom w:val="0"/>
          <w:divBdr>
            <w:top w:val="none" w:sz="0" w:space="0" w:color="auto"/>
            <w:left w:val="none" w:sz="0" w:space="0" w:color="auto"/>
            <w:bottom w:val="none" w:sz="0" w:space="0" w:color="auto"/>
            <w:right w:val="none" w:sz="0" w:space="0" w:color="auto"/>
          </w:divBdr>
          <w:divsChild>
            <w:div w:id="686905653">
              <w:marLeft w:val="0"/>
              <w:marRight w:val="0"/>
              <w:marTop w:val="0"/>
              <w:marBottom w:val="0"/>
              <w:divBdr>
                <w:top w:val="none" w:sz="0" w:space="0" w:color="auto"/>
                <w:left w:val="none" w:sz="0" w:space="0" w:color="auto"/>
                <w:bottom w:val="none" w:sz="0" w:space="0" w:color="auto"/>
                <w:right w:val="none" w:sz="0" w:space="0" w:color="auto"/>
              </w:divBdr>
              <w:divsChild>
                <w:div w:id="70637473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2</Pages>
  <Words>771</Words>
  <Characters>4401</Characters>
  <Application>Microsoft Office Word</Application>
  <DocSecurity>0</DocSecurity>
  <Lines>36</Lines>
  <Paragraphs>10</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Borut Peršolja</dc:creator>
  <cp:keywords/>
  <dc:description/>
  <cp:lastModifiedBy>Borut Peršolja</cp:lastModifiedBy>
  <cp:revision>9</cp:revision>
  <cp:lastPrinted>2012-02-01T13:22:00Z</cp:lastPrinted>
  <dcterms:created xsi:type="dcterms:W3CDTF">2021-12-12T16:17:00Z</dcterms:created>
  <dcterms:modified xsi:type="dcterms:W3CDTF">2021-12-14T11:40:00Z</dcterms:modified>
</cp:coreProperties>
</file>